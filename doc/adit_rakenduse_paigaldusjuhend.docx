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F2C2D" w14:textId="77777777" w:rsidR="00DB5435" w:rsidRDefault="00DB5435">
      <w:pPr>
        <w:jc w:val="right"/>
        <w:rPr>
          <w:color w:val="800000"/>
          <w:lang w:val="et-EE"/>
        </w:rPr>
      </w:pPr>
    </w:p>
    <w:p w14:paraId="109EA8A5" w14:textId="77777777" w:rsidR="00DB5435" w:rsidRDefault="00DB5435">
      <w:pPr>
        <w:jc w:val="right"/>
        <w:rPr>
          <w:color w:val="800000"/>
          <w:lang w:val="et-EE"/>
        </w:rPr>
      </w:pPr>
    </w:p>
    <w:p w14:paraId="31B883CE" w14:textId="77777777" w:rsidR="00DB5435" w:rsidRDefault="00DB5435">
      <w:pPr>
        <w:jc w:val="right"/>
        <w:rPr>
          <w:color w:val="800000"/>
          <w:lang w:val="et-EE"/>
        </w:rPr>
      </w:pPr>
    </w:p>
    <w:p w14:paraId="0EA542B7" w14:textId="77777777" w:rsidR="00DB5435" w:rsidRDefault="00DB5435">
      <w:pPr>
        <w:jc w:val="right"/>
        <w:rPr>
          <w:color w:val="800000"/>
          <w:lang w:val="et-EE"/>
        </w:rPr>
      </w:pPr>
    </w:p>
    <w:p w14:paraId="74FD27E4" w14:textId="77777777" w:rsidR="00DB5435" w:rsidRDefault="00DB5435">
      <w:pPr>
        <w:jc w:val="right"/>
        <w:rPr>
          <w:color w:val="800000"/>
          <w:lang w:val="et-EE"/>
        </w:rPr>
      </w:pPr>
    </w:p>
    <w:p w14:paraId="2EF0459F" w14:textId="77777777" w:rsidR="00DB5435" w:rsidRDefault="00DB5435">
      <w:pPr>
        <w:jc w:val="right"/>
        <w:rPr>
          <w:color w:val="800000"/>
          <w:lang w:val="et-EE"/>
        </w:rPr>
      </w:pPr>
    </w:p>
    <w:p w14:paraId="52ABBEE6" w14:textId="77777777" w:rsidR="00DB5435" w:rsidRDefault="00DB5435">
      <w:pPr>
        <w:jc w:val="right"/>
        <w:rPr>
          <w:color w:val="800000"/>
          <w:lang w:val="et-EE"/>
        </w:rPr>
      </w:pPr>
    </w:p>
    <w:p w14:paraId="21C76B1A" w14:textId="77777777" w:rsidR="00DB5435" w:rsidRDefault="00DB5435">
      <w:pPr>
        <w:jc w:val="right"/>
        <w:rPr>
          <w:color w:val="800000"/>
          <w:lang w:val="et-EE"/>
        </w:rPr>
      </w:pPr>
    </w:p>
    <w:p w14:paraId="7A648D59" w14:textId="77777777" w:rsidR="00DB5435" w:rsidRDefault="00DB5435">
      <w:pPr>
        <w:pStyle w:val="Title"/>
        <w:jc w:val="right"/>
        <w:outlineLvl w:val="9"/>
        <w:rPr>
          <w:lang w:val="et-EE"/>
        </w:rPr>
      </w:pPr>
    </w:p>
    <w:p w14:paraId="7E8F856A" w14:textId="77777777" w:rsidR="00DB5435" w:rsidRDefault="00DB5435">
      <w:pPr>
        <w:pStyle w:val="Title"/>
        <w:jc w:val="right"/>
        <w:outlineLvl w:val="9"/>
        <w:rPr>
          <w:lang w:val="et-EE"/>
        </w:rPr>
      </w:pPr>
    </w:p>
    <w:p w14:paraId="62FE3DE6" w14:textId="77777777" w:rsidR="00DB5435" w:rsidRDefault="00DB5435">
      <w:pPr>
        <w:pStyle w:val="Title"/>
        <w:jc w:val="right"/>
        <w:outlineLvl w:val="9"/>
        <w:rPr>
          <w:lang w:val="et-EE"/>
        </w:rPr>
      </w:pPr>
    </w:p>
    <w:p w14:paraId="4E998D46" w14:textId="77777777" w:rsidR="00DB5435" w:rsidRDefault="00DB5435">
      <w:pPr>
        <w:pStyle w:val="Title"/>
        <w:jc w:val="right"/>
        <w:outlineLvl w:val="9"/>
        <w:rPr>
          <w:lang w:val="et-EE"/>
        </w:rPr>
      </w:pPr>
    </w:p>
    <w:p w14:paraId="73CDA5C5" w14:textId="77777777" w:rsidR="00DB5435" w:rsidRDefault="001E55C4">
      <w:pPr>
        <w:pStyle w:val="Title"/>
        <w:jc w:val="right"/>
        <w:outlineLvl w:val="9"/>
        <w:rPr>
          <w:lang w:val="et-EE"/>
        </w:rPr>
      </w:pPr>
      <w:bookmarkStart w:id="0" w:name="_Toc275771632"/>
      <w:bookmarkStart w:id="1" w:name="_Toc275770849"/>
      <w:bookmarkStart w:id="2" w:name="_Toc275765989"/>
      <w:bookmarkStart w:id="3" w:name="_Toc275764712"/>
      <w:bookmarkStart w:id="4" w:name="_Toc275181507"/>
      <w:bookmarkStart w:id="5" w:name="_Toc273126548"/>
      <w:bookmarkStart w:id="6" w:name="_Toc273126330"/>
      <w:bookmarkStart w:id="7" w:name="_Toc273123367"/>
      <w:bookmarkStart w:id="8" w:name="_Toc273123283"/>
      <w:bookmarkStart w:id="9" w:name="_Toc273108569"/>
      <w:bookmarkStart w:id="10" w:name="_Toc272832962"/>
      <w:bookmarkStart w:id="11" w:name="_Toc272232642"/>
      <w:bookmarkStart w:id="12" w:name="_Toc271538812"/>
      <w:bookmarkStart w:id="13" w:name="_Toc271531538"/>
      <w:bookmarkStart w:id="14" w:name="_Toc271529437"/>
      <w:bookmarkStart w:id="15" w:name="_Toc270430270"/>
      <w:bookmarkStart w:id="16" w:name="_Toc270429115"/>
      <w:bookmarkStart w:id="17" w:name="_Toc270420552"/>
      <w:bookmarkStart w:id="18" w:name="_Toc269040692"/>
      <w:bookmarkStart w:id="19" w:name="_Toc273352062"/>
      <w:bookmarkStart w:id="20" w:name="_Toc419192097"/>
      <w:bookmarkStart w:id="21" w:name="_Toc419192539"/>
      <w:bookmarkStart w:id="22" w:name="_Toc419377332"/>
      <w:r>
        <w:rPr>
          <w:lang w:val="et-EE"/>
        </w:rPr>
        <w:t>ADIT –</w:t>
      </w:r>
      <w:r w:rsidR="00B05C8C">
        <w:rPr>
          <w:lang w:val="et-EE"/>
        </w:rPr>
        <w:t>Rakenduse</w:t>
      </w:r>
      <w:r>
        <w:rPr>
          <w:lang w:val="et-EE"/>
        </w:rPr>
        <w:t xml:space="preserve"> Paigaldusjuhend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35D739F" w14:textId="77777777" w:rsidR="00DB5435" w:rsidRDefault="00DB5435">
      <w:pPr>
        <w:rPr>
          <w:lang w:val="et-EE"/>
        </w:rPr>
      </w:pPr>
    </w:p>
    <w:p w14:paraId="23297ABF" w14:textId="288CA53F" w:rsidR="00DB5435" w:rsidRDefault="001E55C4">
      <w:pPr>
        <w:jc w:val="right"/>
        <w:rPr>
          <w:lang w:val="et-EE"/>
        </w:rPr>
      </w:pPr>
      <w:r>
        <w:rPr>
          <w:lang w:val="et-EE"/>
        </w:rPr>
        <w:t>Versioon 1.</w:t>
      </w:r>
      <w:r w:rsidR="00B05C8C">
        <w:rPr>
          <w:lang w:val="et-EE"/>
        </w:rPr>
        <w:t>5</w:t>
      </w:r>
      <w:r w:rsidR="007033D4">
        <w:rPr>
          <w:lang w:val="et-EE"/>
        </w:rPr>
        <w:t>.3</w:t>
      </w:r>
    </w:p>
    <w:p w14:paraId="0956BF04" w14:textId="77777777" w:rsidR="00DB5435" w:rsidRDefault="001E55C4">
      <w:pPr>
        <w:pStyle w:val="Heading1"/>
        <w:pageBreakBefore/>
        <w:spacing w:line="360" w:lineRule="auto"/>
        <w:jc w:val="both"/>
        <w:rPr>
          <w:lang w:val="et-EE"/>
        </w:rPr>
      </w:pPr>
      <w:bookmarkStart w:id="23" w:name="_Toc419192540"/>
      <w:bookmarkStart w:id="24" w:name="_Toc419377333"/>
      <w:r>
        <w:rPr>
          <w:lang w:val="et-EE"/>
        </w:rPr>
        <w:lastRenderedPageBreak/>
        <w:t>Sisukord</w:t>
      </w:r>
      <w:bookmarkEnd w:id="23"/>
      <w:bookmarkEnd w:id="24"/>
    </w:p>
    <w:p w14:paraId="5FEAB6D2" w14:textId="77777777" w:rsidR="00D84493" w:rsidRDefault="001E55C4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r>
        <w:rPr>
          <w:rFonts w:ascii="Cambria" w:hAnsi="Cambria"/>
          <w:b/>
          <w:bCs/>
          <w:kern w:val="3"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ascii="Cambria" w:hAnsi="Cambria"/>
          <w:b/>
          <w:bCs/>
          <w:kern w:val="3"/>
          <w:sz w:val="32"/>
          <w:szCs w:val="32"/>
        </w:rPr>
        <w:fldChar w:fldCharType="separate"/>
      </w:r>
      <w:hyperlink w:anchor="_Toc419377333" w:history="1">
        <w:r w:rsidR="00D84493" w:rsidRPr="00996E04">
          <w:rPr>
            <w:rStyle w:val="Hyperlink"/>
            <w:noProof/>
            <w:lang w:val="et-EE"/>
          </w:rPr>
          <w:t>Sisukord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_Toc419377333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2</w:t>
        </w:r>
        <w:r w:rsidR="00D84493">
          <w:rPr>
            <w:noProof/>
          </w:rPr>
          <w:fldChar w:fldCharType="end"/>
        </w:r>
      </w:hyperlink>
    </w:p>
    <w:p w14:paraId="4A74833C" w14:textId="77777777" w:rsidR="00D84493" w:rsidRDefault="00400F8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34" w:history="1">
        <w:r w:rsidR="00D84493" w:rsidRPr="00996E04">
          <w:rPr>
            <w:rStyle w:val="Hyperlink"/>
            <w:noProof/>
            <w:lang w:val="et-EE"/>
          </w:rPr>
          <w:t>Dokumendi versioonid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_Toc419377334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3</w:t>
        </w:r>
        <w:r w:rsidR="00D84493">
          <w:rPr>
            <w:noProof/>
          </w:rPr>
          <w:fldChar w:fldCharType="end"/>
        </w:r>
      </w:hyperlink>
    </w:p>
    <w:p w14:paraId="72DB72AE" w14:textId="77777777" w:rsidR="00D84493" w:rsidRDefault="00400F8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35" w:history="1">
        <w:r w:rsidR="00D84493" w:rsidRPr="00996E04">
          <w:rPr>
            <w:rStyle w:val="Hyperlink"/>
            <w:noProof/>
            <w:lang w:val="et-EE"/>
          </w:rPr>
          <w:t>Sissejuhatus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_Toc419377335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4</w:t>
        </w:r>
        <w:r w:rsidR="00D84493">
          <w:rPr>
            <w:noProof/>
          </w:rPr>
          <w:fldChar w:fldCharType="end"/>
        </w:r>
      </w:hyperlink>
    </w:p>
    <w:p w14:paraId="67CB6DE7" w14:textId="77777777" w:rsidR="00D84493" w:rsidRDefault="00400F8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36" w:history="1">
        <w:r w:rsidR="00D84493" w:rsidRPr="00996E04">
          <w:rPr>
            <w:rStyle w:val="Hyperlink"/>
            <w:noProof/>
            <w:lang w:val="et-EE"/>
          </w:rPr>
          <w:t>Nõuded keskkonnale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_Toc419377336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4</w:t>
        </w:r>
        <w:r w:rsidR="00D84493">
          <w:rPr>
            <w:noProof/>
          </w:rPr>
          <w:fldChar w:fldCharType="end"/>
        </w:r>
      </w:hyperlink>
    </w:p>
    <w:p w14:paraId="024417F4" w14:textId="77777777" w:rsidR="00D84493" w:rsidRDefault="00400F8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37" w:history="1">
        <w:r w:rsidR="00D84493" w:rsidRPr="00996E04">
          <w:rPr>
            <w:rStyle w:val="Hyperlink"/>
            <w:noProof/>
            <w:lang w:val="et-EE"/>
          </w:rPr>
          <w:t>ADIT rakendus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_Toc419377337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5</w:t>
        </w:r>
        <w:r w:rsidR="00D84493">
          <w:rPr>
            <w:noProof/>
          </w:rPr>
          <w:fldChar w:fldCharType="end"/>
        </w:r>
      </w:hyperlink>
    </w:p>
    <w:p w14:paraId="0957A7BD" w14:textId="77777777" w:rsidR="00D84493" w:rsidRDefault="00400F8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38" w:history="1">
        <w:r w:rsidR="00D84493" w:rsidRPr="00996E04">
          <w:rPr>
            <w:rStyle w:val="Hyperlink"/>
            <w:noProof/>
            <w:lang w:val="et-EE"/>
          </w:rPr>
          <w:t>Rakenduse algkoodi allalaadimine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_Toc419377338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5</w:t>
        </w:r>
        <w:r w:rsidR="00D84493">
          <w:rPr>
            <w:noProof/>
          </w:rPr>
          <w:fldChar w:fldCharType="end"/>
        </w:r>
      </w:hyperlink>
    </w:p>
    <w:p w14:paraId="02CAA4B4" w14:textId="77777777" w:rsidR="00D84493" w:rsidRDefault="00400F8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39" w:history="1">
        <w:r w:rsidR="00D84493" w:rsidRPr="00996E04">
          <w:rPr>
            <w:rStyle w:val="Hyperlink"/>
            <w:noProof/>
            <w:lang w:val="et-EE"/>
          </w:rPr>
          <w:t>Seadistamine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_Toc419377339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6</w:t>
        </w:r>
        <w:r w:rsidR="00D84493">
          <w:rPr>
            <w:noProof/>
          </w:rPr>
          <w:fldChar w:fldCharType="end"/>
        </w:r>
      </w:hyperlink>
    </w:p>
    <w:p w14:paraId="331D49D9" w14:textId="77777777" w:rsidR="00D84493" w:rsidRDefault="00400F85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0" w:history="1">
        <w:r w:rsidR="00D84493" w:rsidRPr="00996E04">
          <w:rPr>
            <w:rStyle w:val="Hyperlink"/>
            <w:noProof/>
            <w:lang w:val="et-EE"/>
          </w:rPr>
          <w:t>Fail adit-configuration.xml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_Toc419377340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7</w:t>
        </w:r>
        <w:r w:rsidR="00D84493">
          <w:rPr>
            <w:noProof/>
          </w:rPr>
          <w:fldChar w:fldCharType="end"/>
        </w:r>
      </w:hyperlink>
    </w:p>
    <w:p w14:paraId="05A6EAD3" w14:textId="77777777" w:rsidR="00D84493" w:rsidRDefault="00400F85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1" w:history="1">
        <w:r w:rsidR="00D84493" w:rsidRPr="00996E04">
          <w:rPr>
            <w:rStyle w:val="Hyperlink"/>
            <w:noProof/>
            <w:lang w:val="et-EE"/>
          </w:rPr>
          <w:t>Fail adit-datasource.xml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_Toc419377341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9</w:t>
        </w:r>
        <w:r w:rsidR="00D84493">
          <w:rPr>
            <w:noProof/>
          </w:rPr>
          <w:fldChar w:fldCharType="end"/>
        </w:r>
      </w:hyperlink>
    </w:p>
    <w:p w14:paraId="6F8B4DD5" w14:textId="77777777" w:rsidR="00D84493" w:rsidRDefault="00400F85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2" w:history="1">
        <w:r w:rsidR="00D84493" w:rsidRPr="00996E04">
          <w:rPr>
            <w:rStyle w:val="Hyperlink"/>
            <w:noProof/>
            <w:lang w:val="et-EE"/>
          </w:rPr>
          <w:t>Fail adit-jobs.xml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_Toc419377342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11</w:t>
        </w:r>
        <w:r w:rsidR="00D84493">
          <w:rPr>
            <w:noProof/>
          </w:rPr>
          <w:fldChar w:fldCharType="end"/>
        </w:r>
      </w:hyperlink>
    </w:p>
    <w:p w14:paraId="4E35D286" w14:textId="77777777" w:rsidR="00D84493" w:rsidRDefault="00400F85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3" w:history="1">
        <w:r w:rsidR="00D84493" w:rsidRPr="00996E04">
          <w:rPr>
            <w:rStyle w:val="Hyperlink"/>
            <w:noProof/>
            <w:lang w:val="et-EE"/>
          </w:rPr>
          <w:t>Fail log4j.xml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_Toc419377343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13</w:t>
        </w:r>
        <w:r w:rsidR="00D84493">
          <w:rPr>
            <w:noProof/>
          </w:rPr>
          <w:fldChar w:fldCharType="end"/>
        </w:r>
      </w:hyperlink>
    </w:p>
    <w:p w14:paraId="01DA391F" w14:textId="77777777" w:rsidR="00D84493" w:rsidRDefault="00400F85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4" w:history="1">
        <w:r w:rsidR="00D84493" w:rsidRPr="00996E04">
          <w:rPr>
            <w:rStyle w:val="Hyperlink"/>
            <w:noProof/>
            <w:lang w:val="et-EE"/>
          </w:rPr>
          <w:t>Fail xtee.properties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_Toc419377344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14</w:t>
        </w:r>
        <w:r w:rsidR="00D84493">
          <w:rPr>
            <w:noProof/>
          </w:rPr>
          <w:fldChar w:fldCharType="end"/>
        </w:r>
      </w:hyperlink>
    </w:p>
    <w:p w14:paraId="2BCE16F5" w14:textId="77777777" w:rsidR="00D84493" w:rsidRDefault="00400F8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5" w:history="1">
        <w:r w:rsidR="00D84493" w:rsidRPr="00996E04">
          <w:rPr>
            <w:rStyle w:val="Hyperlink"/>
            <w:noProof/>
            <w:lang w:val="et-EE"/>
          </w:rPr>
          <w:t>Rakenduse paigaldamine Tomcat 7.x  rakendusserverisse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_Toc419377345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15</w:t>
        </w:r>
        <w:r w:rsidR="00D84493">
          <w:rPr>
            <w:noProof/>
          </w:rPr>
          <w:fldChar w:fldCharType="end"/>
        </w:r>
      </w:hyperlink>
    </w:p>
    <w:p w14:paraId="1C536D6E" w14:textId="77777777" w:rsidR="00D84493" w:rsidRDefault="00400F8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6" w:history="1">
        <w:r w:rsidR="00D84493" w:rsidRPr="00996E04">
          <w:rPr>
            <w:rStyle w:val="Hyperlink"/>
            <w:noProof/>
            <w:lang w:val="et-EE"/>
          </w:rPr>
          <w:t>Rakenduse paigaldamine Weblogic 10.x rakendusserverisse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_Toc419377346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15</w:t>
        </w:r>
        <w:r w:rsidR="00D84493">
          <w:rPr>
            <w:noProof/>
          </w:rPr>
          <w:fldChar w:fldCharType="end"/>
        </w:r>
      </w:hyperlink>
    </w:p>
    <w:p w14:paraId="4799D6D3" w14:textId="77777777" w:rsidR="00D84493" w:rsidRDefault="00400F8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7" w:history="1">
        <w:r w:rsidR="00D84493" w:rsidRPr="00996E04">
          <w:rPr>
            <w:rStyle w:val="Hyperlink"/>
            <w:noProof/>
            <w:lang w:val="et-EE"/>
          </w:rPr>
          <w:t>DVK liidese seadistamine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_Toc419377347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16</w:t>
        </w:r>
        <w:r w:rsidR="00D84493">
          <w:rPr>
            <w:noProof/>
          </w:rPr>
          <w:fldChar w:fldCharType="end"/>
        </w:r>
      </w:hyperlink>
    </w:p>
    <w:p w14:paraId="73D32987" w14:textId="77777777" w:rsidR="00D84493" w:rsidRDefault="00400F8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8" w:history="1">
        <w:r w:rsidR="00D84493" w:rsidRPr="00996E04">
          <w:rPr>
            <w:rStyle w:val="Hyperlink"/>
            <w:noProof/>
            <w:lang w:val="et-EE"/>
          </w:rPr>
          <w:t>Teavituskalendri ja riigiportaali X-Tee liidese seadistamine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_Toc419377348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17</w:t>
        </w:r>
        <w:r w:rsidR="00D84493">
          <w:rPr>
            <w:noProof/>
          </w:rPr>
          <w:fldChar w:fldCharType="end"/>
        </w:r>
      </w:hyperlink>
    </w:p>
    <w:p w14:paraId="06ED07D3" w14:textId="77777777" w:rsidR="00D84493" w:rsidRDefault="00400F8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49" w:history="1">
        <w:r w:rsidR="00D84493" w:rsidRPr="00996E04">
          <w:rPr>
            <w:rStyle w:val="Hyperlink"/>
            <w:noProof/>
            <w:lang w:val="et-EE"/>
          </w:rPr>
          <w:t>Monitooringu rakendus ja rakenduse kontroll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_Toc419377349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18</w:t>
        </w:r>
        <w:r w:rsidR="00D84493">
          <w:rPr>
            <w:noProof/>
          </w:rPr>
          <w:fldChar w:fldCharType="end"/>
        </w:r>
      </w:hyperlink>
    </w:p>
    <w:p w14:paraId="4E51CCCB" w14:textId="77777777" w:rsidR="00D84493" w:rsidRDefault="00400F8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50" w:history="1">
        <w:r w:rsidR="00D84493" w:rsidRPr="00996E04">
          <w:rPr>
            <w:rStyle w:val="Hyperlink"/>
            <w:noProof/>
            <w:lang w:val="et-EE"/>
          </w:rPr>
          <w:t>Seadistamine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_Toc419377350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18</w:t>
        </w:r>
        <w:r w:rsidR="00D84493">
          <w:rPr>
            <w:noProof/>
          </w:rPr>
          <w:fldChar w:fldCharType="end"/>
        </w:r>
      </w:hyperlink>
    </w:p>
    <w:p w14:paraId="332A68DB" w14:textId="77777777" w:rsidR="00D84493" w:rsidRDefault="00400F8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51" w:history="1">
        <w:r w:rsidR="00D84493" w:rsidRPr="00996E04">
          <w:rPr>
            <w:rStyle w:val="Hyperlink"/>
            <w:noProof/>
            <w:lang w:val="et-EE"/>
          </w:rPr>
          <w:t>Nagiose seaded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_Toc419377351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19</w:t>
        </w:r>
        <w:r w:rsidR="00D84493">
          <w:rPr>
            <w:noProof/>
          </w:rPr>
          <w:fldChar w:fldCharType="end"/>
        </w:r>
      </w:hyperlink>
    </w:p>
    <w:p w14:paraId="7D055C9E" w14:textId="77777777" w:rsidR="00D84493" w:rsidRDefault="00400F85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52" w:history="1">
        <w:r w:rsidR="00D84493" w:rsidRPr="00996E04">
          <w:rPr>
            <w:rStyle w:val="Hyperlink"/>
            <w:noProof/>
            <w:lang w:val="et-EE"/>
          </w:rPr>
          <w:t>Rakenduse log4j-nagiosappender seadistus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_Toc419377352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19</w:t>
        </w:r>
        <w:r w:rsidR="00D84493">
          <w:rPr>
            <w:noProof/>
          </w:rPr>
          <w:fldChar w:fldCharType="end"/>
        </w:r>
      </w:hyperlink>
    </w:p>
    <w:p w14:paraId="51BF090A" w14:textId="77777777" w:rsidR="00D84493" w:rsidRDefault="00400F85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53" w:history="1">
        <w:r w:rsidR="00D84493" w:rsidRPr="00996E04">
          <w:rPr>
            <w:rStyle w:val="Hyperlink"/>
            <w:noProof/>
            <w:lang w:val="et-EE"/>
          </w:rPr>
          <w:t>Nagiose seadistus – passiivne monitoring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_Toc419377353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19</w:t>
        </w:r>
        <w:r w:rsidR="00D84493">
          <w:rPr>
            <w:noProof/>
          </w:rPr>
          <w:fldChar w:fldCharType="end"/>
        </w:r>
      </w:hyperlink>
    </w:p>
    <w:p w14:paraId="28CAB75A" w14:textId="77777777" w:rsidR="00D84493" w:rsidRDefault="00400F85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t-EE" w:eastAsia="et-EE" w:bidi="ar-SA"/>
        </w:rPr>
      </w:pPr>
      <w:hyperlink w:anchor="_Toc419377354" w:history="1">
        <w:r w:rsidR="00D84493" w:rsidRPr="00996E04">
          <w:rPr>
            <w:rStyle w:val="Hyperlink"/>
            <w:noProof/>
            <w:lang w:val="et-EE"/>
          </w:rPr>
          <w:t>Nagiose seadistus – aktiivne monitooring</w:t>
        </w:r>
        <w:r w:rsidR="00D84493">
          <w:rPr>
            <w:noProof/>
          </w:rPr>
          <w:tab/>
        </w:r>
        <w:r w:rsidR="00D84493">
          <w:rPr>
            <w:noProof/>
          </w:rPr>
          <w:fldChar w:fldCharType="begin"/>
        </w:r>
        <w:r w:rsidR="00D84493">
          <w:rPr>
            <w:noProof/>
          </w:rPr>
          <w:instrText xml:space="preserve"> PAGEREF _Toc419377354 \h </w:instrText>
        </w:r>
        <w:r w:rsidR="00D84493">
          <w:rPr>
            <w:noProof/>
          </w:rPr>
        </w:r>
        <w:r w:rsidR="00D84493">
          <w:rPr>
            <w:noProof/>
          </w:rPr>
          <w:fldChar w:fldCharType="separate"/>
        </w:r>
        <w:r w:rsidR="00D84493">
          <w:rPr>
            <w:noProof/>
          </w:rPr>
          <w:t>20</w:t>
        </w:r>
        <w:r w:rsidR="00D84493">
          <w:rPr>
            <w:noProof/>
          </w:rPr>
          <w:fldChar w:fldCharType="end"/>
        </w:r>
      </w:hyperlink>
    </w:p>
    <w:p w14:paraId="6A1A0FE5" w14:textId="77777777" w:rsidR="00DB5435" w:rsidRDefault="001E55C4">
      <w:pPr>
        <w:pStyle w:val="TOC2"/>
        <w:tabs>
          <w:tab w:val="right" w:leader="dot" w:pos="9062"/>
        </w:tabs>
        <w:spacing w:line="360" w:lineRule="auto"/>
        <w:ind w:left="0"/>
        <w:jc w:val="both"/>
      </w:pPr>
      <w:r>
        <w:fldChar w:fldCharType="end"/>
      </w:r>
    </w:p>
    <w:p w14:paraId="3C42FABA" w14:textId="77777777" w:rsidR="00DB5435" w:rsidRDefault="001E55C4">
      <w:pPr>
        <w:pStyle w:val="Heading1"/>
        <w:pageBreakBefore/>
        <w:rPr>
          <w:lang w:val="et-EE"/>
        </w:rPr>
      </w:pPr>
      <w:bookmarkStart w:id="25" w:name="_Toc419192541"/>
      <w:bookmarkStart w:id="26" w:name="_Toc419377334"/>
      <w:r>
        <w:rPr>
          <w:lang w:val="et-EE"/>
        </w:rPr>
        <w:lastRenderedPageBreak/>
        <w:t>Dokumendi versioonid</w:t>
      </w:r>
      <w:bookmarkEnd w:id="25"/>
      <w:bookmarkEnd w:id="26"/>
    </w:p>
    <w:p w14:paraId="709994B3" w14:textId="77777777" w:rsidR="00DB5435" w:rsidRDefault="00DB5435">
      <w:pPr>
        <w:spacing w:after="200" w:line="276" w:lineRule="auto"/>
        <w:rPr>
          <w:lang w:val="et-EE"/>
        </w:rPr>
      </w:pPr>
    </w:p>
    <w:tbl>
      <w:tblPr>
        <w:tblW w:w="92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3"/>
        <w:gridCol w:w="1066"/>
        <w:gridCol w:w="3540"/>
        <w:gridCol w:w="2303"/>
      </w:tblGrid>
      <w:tr w:rsidR="00DB5435" w14:paraId="60622A04" w14:textId="7777777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A7CC8" w14:textId="77777777"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Kuupäev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1D1E9" w14:textId="77777777"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Versioon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9588" w14:textId="77777777"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Kirjeldus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B83F5" w14:textId="77777777" w:rsidR="00DB5435" w:rsidRDefault="001E55C4">
            <w:r>
              <w:rPr>
                <w:b/>
                <w:kern w:val="3"/>
                <w:sz w:val="22"/>
                <w:szCs w:val="22"/>
                <w:lang w:val="et-EE"/>
              </w:rPr>
              <w:t>Autor</w:t>
            </w:r>
          </w:p>
        </w:tc>
      </w:tr>
      <w:tr w:rsidR="00DB5435" w14:paraId="4DE30C42" w14:textId="7777777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764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08.08.2010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24C4B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1.0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5D8B3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Dokumendi loomine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23BE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 w14:paraId="11C8BF9D" w14:textId="7777777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A30D2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06.09.2010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B0E6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1B68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Täiendatud punkte „</w:t>
            </w:r>
            <w:r>
              <w:rPr>
                <w:i/>
                <w:kern w:val="3"/>
                <w:sz w:val="22"/>
                <w:szCs w:val="22"/>
                <w:lang w:val="et-EE"/>
              </w:rPr>
              <w:t>Rakenduse paigaldamine</w:t>
            </w:r>
            <w:r>
              <w:rPr>
                <w:kern w:val="3"/>
                <w:sz w:val="22"/>
                <w:szCs w:val="22"/>
                <w:lang w:val="et-EE"/>
              </w:rPr>
              <w:t>“ ja „</w:t>
            </w:r>
            <w:r>
              <w:rPr>
                <w:i/>
                <w:kern w:val="3"/>
                <w:sz w:val="22"/>
                <w:szCs w:val="22"/>
                <w:lang w:val="et-EE"/>
              </w:rPr>
              <w:t xml:space="preserve">Rakenduse paigaldamine rakendusserverisse (Tomcat)“ - </w:t>
            </w:r>
            <w:r>
              <w:rPr>
                <w:kern w:val="3"/>
                <w:sz w:val="22"/>
                <w:szCs w:val="22"/>
                <w:lang w:val="et-EE"/>
              </w:rPr>
              <w:t>andmebaasi parameetrite seadistamisel  kasutatakse JNDI-d.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32EE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 w14:paraId="0DC254AF" w14:textId="7777777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93C5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14.09.2010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0CD14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829F2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Täiendatud punkti „Andmebaasi paigaldamine“, alampunkt 4 – skript „synonyms.sql“.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CCE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 w14:paraId="6281632B" w14:textId="77777777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79BD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21.09.2010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64265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1.2.1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DE48C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Täiendatud / parandatud punkti „Andmebaasi paigaldamine“:</w:t>
            </w:r>
          </w:p>
          <w:p w14:paraId="2EE5B01E" w14:textId="77777777" w:rsidR="00DB5435" w:rsidRDefault="001E55C4">
            <w:pPr>
              <w:pStyle w:val="ListParagraph"/>
              <w:numPr>
                <w:ilvl w:val="0"/>
                <w:numId w:val="1"/>
              </w:numPr>
            </w:pPr>
            <w:r>
              <w:rPr>
                <w:kern w:val="3"/>
                <w:sz w:val="22"/>
                <w:szCs w:val="22"/>
                <w:lang w:val="et-EE"/>
              </w:rPr>
              <w:t>Vahetatud punktid 1. ja 2.</w:t>
            </w:r>
          </w:p>
          <w:p w14:paraId="3CA23FE5" w14:textId="77777777" w:rsidR="00DB5435" w:rsidRDefault="001E55C4">
            <w:pPr>
              <w:pStyle w:val="ListParagraph"/>
              <w:numPr>
                <w:ilvl w:val="0"/>
                <w:numId w:val="1"/>
              </w:numPr>
            </w:pPr>
            <w:r>
              <w:rPr>
                <w:kern w:val="3"/>
                <w:sz w:val="22"/>
                <w:szCs w:val="22"/>
                <w:lang w:val="et-EE"/>
              </w:rPr>
              <w:t>Täiendatud punkti 2.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1B98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 w14:paraId="601AD0F0" w14:textId="77777777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6575E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24.09.2010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7676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1.2.2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4105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- Asendatud failirajad relatiivsete teekondadega.</w:t>
            </w:r>
          </w:p>
          <w:p w14:paraId="1D66207B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- Täiendatud punkti „</w:t>
            </w:r>
            <w:r>
              <w:rPr>
                <w:i/>
                <w:kern w:val="3"/>
                <w:sz w:val="22"/>
                <w:szCs w:val="22"/>
                <w:lang w:val="et-EE"/>
              </w:rPr>
              <w:t>Rakenduse paigaldamine rakendusserverisse (WebLogic)</w:t>
            </w:r>
            <w:r>
              <w:rPr>
                <w:kern w:val="3"/>
                <w:sz w:val="22"/>
                <w:szCs w:val="22"/>
                <w:lang w:val="et-EE"/>
              </w:rPr>
              <w:t>“:  - „Prepend classpath“</w:t>
            </w:r>
          </w:p>
          <w:p w14:paraId="71F8C2FB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- Lisatud joonis rakenduse komponentide kirjeldamiseks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D0F24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 w14:paraId="25764A5A" w14:textId="77777777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6093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27.09.2010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DBFE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1.2.3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36B06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logimise alajaotusesse Nagios logimise konfiguratsiooni näide ja lühikirjeldus.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DB785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Jaak Lember</w:t>
            </w:r>
          </w:p>
        </w:tc>
      </w:tr>
      <w:tr w:rsidR="00DB5435" w14:paraId="568305DA" w14:textId="77777777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F1ACA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15.09.2010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384C9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1.3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9DED8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Muudetud punkti „ADIT rakendus“ – adit.ear / adit.war.</w:t>
            </w:r>
          </w:p>
          <w:p w14:paraId="0036FDC8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Sissejuhatuses uus rakendust kirjeldav diagramm, lisatud monitooringu komponent.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29821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 w14:paraId="34F8C598" w14:textId="77777777">
        <w:trPr>
          <w:trHeight w:val="60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45894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25.10.2010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7248C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1.4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CF3A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punkt “Monitooringu rakendus ja rakenduse kontroll”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98AB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Marko Kurm</w:t>
            </w:r>
          </w:p>
        </w:tc>
      </w:tr>
      <w:tr w:rsidR="00DB5435" w14:paraId="0E2B96FB" w14:textId="77777777">
        <w:trPr>
          <w:trHeight w:val="60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11A28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15.02.2011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5445F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1.4.1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CFA88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peatükki “Seadistamine” konfiguratsiooniparameetri “documentRetentionDeadlineDays” kirjeldus.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3FD5D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Jaak Lember</w:t>
            </w:r>
          </w:p>
        </w:tc>
      </w:tr>
      <w:tr w:rsidR="00DB5435" w14:paraId="437644D5" w14:textId="77777777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BC585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02.03.2011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55659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1.4.2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E5A04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Lisatud adit-configuration.xml faili näitesse ja kirjeldusse mitme konfiguratsioonimuutuja kirjeldused, mis varem olid kirjeldamata jäänud.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02271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Jaak Lember</w:t>
            </w:r>
          </w:p>
        </w:tc>
      </w:tr>
      <w:tr w:rsidR="00DB5435" w14:paraId="4B4616B3" w14:textId="77777777">
        <w:trPr>
          <w:trHeight w:val="863"/>
        </w:trPr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B7BEB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10.03.2014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DA65D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???</w:t>
            </w:r>
          </w:p>
        </w:tc>
        <w:tc>
          <w:tcPr>
            <w:tcW w:w="3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5E8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Täpsustatud andmebaasi paigaldusjuhendit</w:t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DA0FF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Alex Ehrlich</w:t>
            </w:r>
          </w:p>
        </w:tc>
      </w:tr>
      <w:tr w:rsidR="00DB5435" w14:paraId="3C728623" w14:textId="77777777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1B67B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07.05.2015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6447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1.5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DB83B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Oracle andmebaasilt migratsioon Postgres andmebaasile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915E" w14:textId="77777777" w:rsidR="00DB5435" w:rsidRDefault="001E55C4">
            <w:r>
              <w:rPr>
                <w:kern w:val="3"/>
                <w:sz w:val="22"/>
                <w:szCs w:val="22"/>
                <w:lang w:val="et-EE"/>
              </w:rPr>
              <w:t>Kristo Kütt</w:t>
            </w:r>
          </w:p>
        </w:tc>
      </w:tr>
      <w:tr w:rsidR="009C2854" w14:paraId="2DE160C4" w14:textId="77777777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0AF08" w14:textId="77777777" w:rsidR="009C2854" w:rsidRDefault="009C285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12.05.2015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6FDE" w14:textId="77777777" w:rsidR="009C2854" w:rsidRDefault="009C285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1.5.1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66B2" w14:textId="77777777" w:rsidR="009C2854" w:rsidRDefault="009C285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Rakenduse ja andmebaasi paigaldusjuhendi eraldamine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FACB5" w14:textId="77777777" w:rsidR="009C2854" w:rsidRDefault="009C285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Kristo Kütt</w:t>
            </w:r>
          </w:p>
        </w:tc>
      </w:tr>
      <w:tr w:rsidR="009C2854" w14:paraId="4FB4CABB" w14:textId="77777777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FDD8" w14:textId="47313D82" w:rsidR="009C2854" w:rsidRDefault="009C285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25.02.2016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C1B9D" w14:textId="471181A9" w:rsidR="009C2854" w:rsidRDefault="009C285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1.5.2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C2F33" w14:textId="1D85EFFA" w:rsidR="009C2854" w:rsidRDefault="009C285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SVN asendatud Gitiga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B9736" w14:textId="365403AA" w:rsidR="009C2854" w:rsidRDefault="009C285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Kertu Hiire</w:t>
            </w:r>
          </w:p>
        </w:tc>
      </w:tr>
      <w:tr w:rsidR="007033D4" w14:paraId="196FFD94" w14:textId="77777777">
        <w:trPr>
          <w:trHeight w:val="86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53720" w14:textId="785FC66B" w:rsidR="007033D4" w:rsidRDefault="007033D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29.06.2016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0918E" w14:textId="0D4BE4CB" w:rsidR="007033D4" w:rsidRDefault="007033D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1.5.3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C0A3" w14:textId="36AC3283" w:rsidR="007033D4" w:rsidRDefault="007033D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Lisatud täpsustus Tomcatile paigaldamise osas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71510" w14:textId="071A9027" w:rsidR="007033D4" w:rsidRDefault="007033D4">
            <w:pPr>
              <w:rPr>
                <w:kern w:val="3"/>
                <w:sz w:val="22"/>
                <w:szCs w:val="22"/>
                <w:lang w:val="et-EE"/>
              </w:rPr>
            </w:pPr>
            <w:r>
              <w:rPr>
                <w:kern w:val="3"/>
                <w:sz w:val="22"/>
                <w:szCs w:val="22"/>
                <w:lang w:val="et-EE"/>
              </w:rPr>
              <w:t>Kertu Hiire</w:t>
            </w:r>
            <w:bookmarkStart w:id="27" w:name="_GoBack"/>
            <w:bookmarkEnd w:id="27"/>
          </w:p>
        </w:tc>
      </w:tr>
    </w:tbl>
    <w:p w14:paraId="59046D38" w14:textId="77777777" w:rsidR="00DB5435" w:rsidRDefault="001E55C4">
      <w:pPr>
        <w:pStyle w:val="Heading1"/>
        <w:pageBreakBefore/>
        <w:rPr>
          <w:lang w:val="et-EE"/>
        </w:rPr>
      </w:pPr>
      <w:bookmarkStart w:id="28" w:name="__RefHeading__4244_1533963332"/>
      <w:bookmarkStart w:id="29" w:name="_Toc275771633"/>
      <w:bookmarkStart w:id="30" w:name="_Toc275770850"/>
      <w:bookmarkStart w:id="31" w:name="_Toc275765990"/>
      <w:bookmarkStart w:id="32" w:name="_Toc275764713"/>
      <w:bookmarkStart w:id="33" w:name="_Toc275181508"/>
      <w:bookmarkStart w:id="34" w:name="_Toc273352063"/>
      <w:bookmarkStart w:id="35" w:name="_Toc419377335"/>
      <w:bookmarkEnd w:id="28"/>
      <w:r>
        <w:rPr>
          <w:lang w:val="et-EE"/>
        </w:rPr>
        <w:t>Sissejuhatus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19DEF3BC" w14:textId="77777777" w:rsidR="00DB5435" w:rsidRDefault="00DB5435">
      <w:pPr>
        <w:rPr>
          <w:lang w:val="et-EE"/>
        </w:rPr>
      </w:pPr>
    </w:p>
    <w:p w14:paraId="1939267A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ADIT rakenduse paigaldamine koosneb järgmistest sammudest:</w:t>
      </w:r>
    </w:p>
    <w:p w14:paraId="4085CC1E" w14:textId="501D734A"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 xml:space="preserve">Lähtekoodi laadimine </w:t>
      </w:r>
      <w:r w:rsidR="009C2854">
        <w:rPr>
          <w:lang w:val="et-EE"/>
        </w:rPr>
        <w:t>git</w:t>
      </w:r>
      <w:r>
        <w:rPr>
          <w:lang w:val="et-EE"/>
        </w:rPr>
        <w:t>-ist</w:t>
      </w:r>
    </w:p>
    <w:p w14:paraId="67F484C5" w14:textId="77777777"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Rakenduse seadistamine</w:t>
      </w:r>
    </w:p>
    <w:p w14:paraId="67D342DE" w14:textId="71AF2F51"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Rakenduse ehitamine</w:t>
      </w:r>
    </w:p>
    <w:p w14:paraId="2EB936AF" w14:textId="77777777" w:rsidR="00DB5435" w:rsidRDefault="001E55C4">
      <w:pPr>
        <w:numPr>
          <w:ilvl w:val="0"/>
          <w:numId w:val="2"/>
        </w:numPr>
        <w:spacing w:line="360" w:lineRule="auto"/>
        <w:jc w:val="both"/>
        <w:rPr>
          <w:lang w:val="et-EE"/>
        </w:rPr>
      </w:pPr>
      <w:r>
        <w:rPr>
          <w:lang w:val="et-EE"/>
        </w:rPr>
        <w:t>Rakenduse paigaldamine</w:t>
      </w:r>
    </w:p>
    <w:p w14:paraId="1273B0F7" w14:textId="77777777" w:rsidR="00DB5435" w:rsidRDefault="00DB5435">
      <w:pPr>
        <w:spacing w:line="360" w:lineRule="auto"/>
        <w:jc w:val="both"/>
        <w:rPr>
          <w:lang w:val="et-EE"/>
        </w:rPr>
      </w:pPr>
    </w:p>
    <w:p w14:paraId="7B58C1F4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Rakenduse komponendid:</w:t>
      </w:r>
    </w:p>
    <w:p w14:paraId="17159FC2" w14:textId="77777777"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Andmebaas</w:t>
      </w:r>
    </w:p>
    <w:p w14:paraId="339EA188" w14:textId="77777777"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Veebiteenused</w:t>
      </w:r>
    </w:p>
    <w:p w14:paraId="67A79FE4" w14:textId="77777777"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DVK liides</w:t>
      </w:r>
    </w:p>
    <w:p w14:paraId="24ADE497" w14:textId="77777777"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X-tee teavituskalendri liides</w:t>
      </w:r>
    </w:p>
    <w:p w14:paraId="3E274AE0" w14:textId="77777777" w:rsidR="00DB5435" w:rsidRDefault="001E55C4">
      <w:pPr>
        <w:numPr>
          <w:ilvl w:val="0"/>
          <w:numId w:val="3"/>
        </w:numPr>
        <w:spacing w:line="360" w:lineRule="auto"/>
        <w:jc w:val="both"/>
        <w:rPr>
          <w:lang w:val="et-EE"/>
        </w:rPr>
      </w:pPr>
      <w:r>
        <w:rPr>
          <w:lang w:val="et-EE"/>
        </w:rPr>
        <w:t>Monitooringu komponent</w:t>
      </w:r>
    </w:p>
    <w:p w14:paraId="04703AEF" w14:textId="77777777" w:rsidR="00DB5435" w:rsidRDefault="00DB5435">
      <w:pPr>
        <w:rPr>
          <w:lang w:val="et-EE"/>
        </w:rPr>
      </w:pPr>
    </w:p>
    <w:p w14:paraId="6091A835" w14:textId="77777777" w:rsidR="00DB5435" w:rsidRDefault="001E55C4">
      <w:pPr>
        <w:pStyle w:val="Heading2"/>
        <w:rPr>
          <w:lang w:val="et-EE"/>
        </w:rPr>
      </w:pPr>
      <w:bookmarkStart w:id="36" w:name="__RefHeading__4248_1533963332"/>
      <w:bookmarkStart w:id="37" w:name="_Toc275771634"/>
      <w:bookmarkStart w:id="38" w:name="_Toc275770851"/>
      <w:bookmarkStart w:id="39" w:name="_Toc275765991"/>
      <w:bookmarkStart w:id="40" w:name="_Toc275764714"/>
      <w:bookmarkStart w:id="41" w:name="_Toc275181509"/>
      <w:bookmarkStart w:id="42" w:name="_Toc273126549"/>
      <w:bookmarkStart w:id="43" w:name="_Toc273126331"/>
      <w:bookmarkStart w:id="44" w:name="_Toc273123368"/>
      <w:bookmarkStart w:id="45" w:name="_Toc273123284"/>
      <w:bookmarkStart w:id="46" w:name="_Toc273108570"/>
      <w:bookmarkStart w:id="47" w:name="_Toc272832963"/>
      <w:bookmarkStart w:id="48" w:name="_Toc272232643"/>
      <w:bookmarkStart w:id="49" w:name="_Toc271538813"/>
      <w:bookmarkStart w:id="50" w:name="_Toc271531539"/>
      <w:bookmarkStart w:id="51" w:name="_Toc271529438"/>
      <w:bookmarkStart w:id="52" w:name="_Toc270430271"/>
      <w:bookmarkStart w:id="53" w:name="_Toc270429116"/>
      <w:bookmarkStart w:id="54" w:name="_Toc270420553"/>
      <w:bookmarkStart w:id="55" w:name="_Toc269996962"/>
      <w:bookmarkStart w:id="56" w:name="_Toc269040693"/>
      <w:bookmarkStart w:id="57" w:name="_Toc269115269"/>
      <w:bookmarkStart w:id="58" w:name="_Toc273352064"/>
      <w:bookmarkStart w:id="59" w:name="_Toc419377336"/>
      <w:bookmarkEnd w:id="36"/>
      <w:r>
        <w:rPr>
          <w:lang w:val="et-EE"/>
        </w:rPr>
        <w:t>Nõuded keskkonnale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4EEEDABC" w14:textId="77777777" w:rsidR="00DB5435" w:rsidRDefault="00DB5435">
      <w:pPr>
        <w:spacing w:line="360" w:lineRule="auto"/>
        <w:jc w:val="both"/>
        <w:rPr>
          <w:lang w:val="et-EE"/>
        </w:rPr>
      </w:pPr>
    </w:p>
    <w:p w14:paraId="3C4A4433" w14:textId="68B7301B"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Java Runtime Environment 1.</w:t>
      </w:r>
      <w:r w:rsidR="003C1D66">
        <w:rPr>
          <w:sz w:val="24"/>
          <w:szCs w:val="24"/>
          <w:lang w:val="et-EE"/>
        </w:rPr>
        <w:t>7</w:t>
      </w:r>
    </w:p>
    <w:p w14:paraId="08273392" w14:textId="56BD7B69"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 xml:space="preserve">Rakendusserver Tomcat 7.x / WebLogic </w:t>
      </w:r>
      <w:r w:rsidR="003552FC">
        <w:rPr>
          <w:sz w:val="24"/>
          <w:szCs w:val="24"/>
          <w:lang w:val="et-EE"/>
        </w:rPr>
        <w:t>12.x</w:t>
      </w:r>
    </w:p>
    <w:p w14:paraId="62F20FC0" w14:textId="77777777"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Andmebaas Postgres 9.4 (UTF-8)</w:t>
      </w:r>
    </w:p>
    <w:p w14:paraId="7B531CED" w14:textId="77777777"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Ligipääs X-tee turvaserverile (X-tee teenuste publitseerimiseks ja tarbimiseks)</w:t>
      </w:r>
    </w:p>
    <w:p w14:paraId="3E89AAAE" w14:textId="3E3451CC" w:rsidR="00DB5435" w:rsidRDefault="001E55C4">
      <w:pPr>
        <w:pStyle w:val="Standard"/>
        <w:numPr>
          <w:ilvl w:val="0"/>
          <w:numId w:val="4"/>
        </w:numPr>
        <w:spacing w:line="360" w:lineRule="auto"/>
        <w:jc w:val="both"/>
      </w:pPr>
      <w:r>
        <w:rPr>
          <w:sz w:val="24"/>
          <w:szCs w:val="24"/>
          <w:lang w:val="et-EE"/>
        </w:rPr>
        <w:t>Eraldiseisev DVK universaalklient ADIT-ile kasutamiseks. DVK universaalkliendi paigaldamiseks vaata dokumenti „Dokumendivahetuskeskus – Kliendi paigaldamisjuhend“  (</w:t>
      </w:r>
      <w:hyperlink r:id="rId9" w:history="1">
        <w:r>
          <w:rPr>
            <w:sz w:val="24"/>
            <w:szCs w:val="24"/>
            <w:lang w:val="et-EE"/>
          </w:rPr>
          <w:t>http://www.ria.ee/dokumendivahetus</w:t>
        </w:r>
      </w:hyperlink>
      <w:r>
        <w:rPr>
          <w:sz w:val="24"/>
          <w:szCs w:val="24"/>
          <w:lang w:val="et-EE"/>
        </w:rPr>
        <w:t>).</w:t>
      </w:r>
    </w:p>
    <w:p w14:paraId="4265B558" w14:textId="77777777" w:rsidR="00DB5435" w:rsidRDefault="00DB5435">
      <w:pPr>
        <w:pStyle w:val="Standard"/>
        <w:rPr>
          <w:lang w:val="et-EE"/>
        </w:rPr>
      </w:pPr>
      <w:bookmarkStart w:id="60" w:name="__RefHeading__4250_1533963332"/>
      <w:bookmarkEnd w:id="60"/>
    </w:p>
    <w:p w14:paraId="5980D90A" w14:textId="77777777" w:rsidR="00DB5435" w:rsidRDefault="001E55C4">
      <w:pPr>
        <w:pStyle w:val="Heading1"/>
        <w:pageBreakBefore/>
        <w:spacing w:line="360" w:lineRule="auto"/>
        <w:jc w:val="both"/>
        <w:rPr>
          <w:lang w:val="et-EE"/>
        </w:rPr>
      </w:pPr>
      <w:bookmarkStart w:id="61" w:name="__RefHeading__4384_1533963332"/>
      <w:bookmarkStart w:id="62" w:name="__RefHeading__4386_1533963332"/>
      <w:bookmarkStart w:id="63" w:name="__RefHeading__4254_1533963332"/>
      <w:bookmarkStart w:id="64" w:name="_Toc275771637"/>
      <w:bookmarkStart w:id="65" w:name="_Toc275770854"/>
      <w:bookmarkStart w:id="66" w:name="_Toc275765994"/>
      <w:bookmarkStart w:id="67" w:name="_Toc275764717"/>
      <w:bookmarkStart w:id="68" w:name="_Toc275181512"/>
      <w:bookmarkStart w:id="69" w:name="_Toc273352067"/>
      <w:bookmarkStart w:id="70" w:name="_Toc419377337"/>
      <w:bookmarkEnd w:id="61"/>
      <w:bookmarkEnd w:id="62"/>
      <w:bookmarkEnd w:id="63"/>
      <w:r>
        <w:rPr>
          <w:lang w:val="et-EE"/>
        </w:rPr>
        <w:t>ADIT rakendus</w:t>
      </w:r>
      <w:bookmarkEnd w:id="64"/>
      <w:bookmarkEnd w:id="65"/>
      <w:bookmarkEnd w:id="66"/>
      <w:bookmarkEnd w:id="67"/>
      <w:bookmarkEnd w:id="68"/>
      <w:bookmarkEnd w:id="69"/>
      <w:bookmarkEnd w:id="70"/>
    </w:p>
    <w:p w14:paraId="3F133FA1" w14:textId="77777777"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71" w:name="__RefHeading__4256_1533963332"/>
      <w:bookmarkStart w:id="72" w:name="__RefHeading__4258_1533963332"/>
      <w:bookmarkStart w:id="73" w:name="_Toc275771638"/>
      <w:bookmarkStart w:id="74" w:name="_Toc275770855"/>
      <w:bookmarkStart w:id="75" w:name="_Toc275765995"/>
      <w:bookmarkStart w:id="76" w:name="_Toc275764718"/>
      <w:bookmarkStart w:id="77" w:name="_Toc275181513"/>
      <w:bookmarkStart w:id="78" w:name="_Toc273352068"/>
      <w:bookmarkStart w:id="79" w:name="_Toc419377338"/>
      <w:bookmarkEnd w:id="71"/>
      <w:bookmarkEnd w:id="72"/>
      <w:r>
        <w:rPr>
          <w:lang w:val="et-EE"/>
        </w:rPr>
        <w:t>Rakenduse algkoodi allalaadimine</w:t>
      </w:r>
      <w:bookmarkEnd w:id="73"/>
      <w:bookmarkEnd w:id="74"/>
      <w:bookmarkEnd w:id="75"/>
      <w:bookmarkEnd w:id="76"/>
      <w:bookmarkEnd w:id="77"/>
      <w:bookmarkEnd w:id="78"/>
      <w:bookmarkEnd w:id="79"/>
    </w:p>
    <w:p w14:paraId="607CEC03" w14:textId="0A731FBF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 xml:space="preserve">Rakenduse algkood on saadaval </w:t>
      </w:r>
      <w:r w:rsidR="009C2854">
        <w:rPr>
          <w:lang w:val="et-EE"/>
        </w:rPr>
        <w:t>avalikust Git</w:t>
      </w:r>
      <w:r>
        <w:rPr>
          <w:lang w:val="et-EE"/>
        </w:rPr>
        <w:t>-ist:</w:t>
      </w:r>
    </w:p>
    <w:p w14:paraId="337717D7" w14:textId="6DC5BAEA" w:rsidR="00DB5435" w:rsidRDefault="009C2854">
      <w:pPr>
        <w:shd w:val="clear" w:color="auto" w:fill="D6E3BC"/>
        <w:spacing w:line="360" w:lineRule="auto"/>
        <w:jc w:val="both"/>
        <w:rPr>
          <w:lang w:val="et-EE"/>
        </w:rPr>
      </w:pPr>
      <w:r>
        <w:rPr>
          <w:lang w:val="et-EE"/>
        </w:rPr>
        <w:t xml:space="preserve">git clone </w:t>
      </w:r>
      <w:hyperlink r:id="rId10" w:history="1">
        <w:r w:rsidRPr="0031049D">
          <w:rPr>
            <w:rStyle w:val="Hyperlink"/>
          </w:rPr>
          <w:t>https://github.com/e-gov/ADIT</w:t>
        </w:r>
      </w:hyperlink>
      <w:r>
        <w:t xml:space="preserve"> </w:t>
      </w:r>
    </w:p>
    <w:p w14:paraId="7ADA6A65" w14:textId="77777777" w:rsidR="00DB5435" w:rsidRDefault="001E55C4">
      <w:pPr>
        <w:pStyle w:val="Standard"/>
        <w:spacing w:line="360" w:lineRule="auto"/>
        <w:jc w:val="both"/>
      </w:pPr>
      <w:r>
        <w:rPr>
          <w:sz w:val="24"/>
          <w:szCs w:val="24"/>
          <w:lang w:val="et-EE"/>
        </w:rPr>
        <w:br/>
        <w:t xml:space="preserve">Rakenduse ehitamiseks ning erinevate pakete koostamiseks on kasutusel </w:t>
      </w:r>
      <w:r>
        <w:rPr>
          <w:i/>
          <w:sz w:val="24"/>
          <w:szCs w:val="24"/>
          <w:lang w:val="et-EE"/>
        </w:rPr>
        <w:t>Maven</w:t>
      </w:r>
      <w:r>
        <w:rPr>
          <w:sz w:val="24"/>
          <w:szCs w:val="24"/>
          <w:lang w:val="et-EE"/>
        </w:rPr>
        <w:t xml:space="preserve"> 2.x nimeline tarkvara (</w:t>
      </w:r>
      <w:hyperlink r:id="rId11" w:history="1">
        <w:r>
          <w:rPr>
            <w:rStyle w:val="Hyperlink"/>
            <w:sz w:val="24"/>
            <w:szCs w:val="24"/>
            <w:lang w:val="et-EE"/>
          </w:rPr>
          <w:t>http://maven.apache.org/</w:t>
        </w:r>
      </w:hyperlink>
      <w:r>
        <w:rPr>
          <w:sz w:val="24"/>
          <w:szCs w:val="24"/>
          <w:lang w:val="et-EE"/>
        </w:rPr>
        <w:t xml:space="preserve"> ). Rakendus koosneb </w:t>
      </w:r>
      <w:r>
        <w:rPr>
          <w:i/>
          <w:sz w:val="24"/>
          <w:szCs w:val="24"/>
          <w:lang w:val="et-EE"/>
        </w:rPr>
        <w:t>Maven</w:t>
      </w:r>
      <w:r>
        <w:rPr>
          <w:sz w:val="24"/>
          <w:szCs w:val="24"/>
          <w:lang w:val="et-EE"/>
        </w:rPr>
        <w:t xml:space="preserve"> mõistes kahest alamprojektist: </w:t>
      </w:r>
      <w:r>
        <w:rPr>
          <w:i/>
          <w:sz w:val="24"/>
          <w:szCs w:val="24"/>
          <w:lang w:val="et-EE"/>
        </w:rPr>
        <w:t>adit-war</w:t>
      </w:r>
      <w:r>
        <w:rPr>
          <w:sz w:val="24"/>
          <w:szCs w:val="24"/>
          <w:lang w:val="et-EE"/>
        </w:rPr>
        <w:t xml:space="preserve"> ja </w:t>
      </w:r>
      <w:r>
        <w:rPr>
          <w:i/>
          <w:sz w:val="24"/>
          <w:szCs w:val="24"/>
          <w:lang w:val="et-EE"/>
        </w:rPr>
        <w:t>adit-ear</w:t>
      </w:r>
      <w:r>
        <w:rPr>
          <w:sz w:val="24"/>
          <w:szCs w:val="24"/>
          <w:lang w:val="et-EE"/>
        </w:rPr>
        <w:t xml:space="preserve">. Selline alajaotus on vajalik selleks, et koostada pake, mis sobiks </w:t>
      </w:r>
      <w:r>
        <w:rPr>
          <w:i/>
          <w:sz w:val="24"/>
          <w:szCs w:val="24"/>
          <w:lang w:val="et-EE"/>
        </w:rPr>
        <w:t>Weblogic</w:t>
      </w:r>
      <w:r>
        <w:rPr>
          <w:sz w:val="24"/>
          <w:szCs w:val="24"/>
          <w:lang w:val="et-EE"/>
        </w:rPr>
        <w:t xml:space="preserve"> rakendusserverisse paigaldamiseks. Rakenduse sisuline osa paikneb alamprojektis </w:t>
      </w:r>
      <w:r>
        <w:rPr>
          <w:i/>
          <w:sz w:val="24"/>
          <w:szCs w:val="24"/>
          <w:lang w:val="et-EE"/>
        </w:rPr>
        <w:t>adit-war</w:t>
      </w:r>
      <w:r>
        <w:rPr>
          <w:sz w:val="24"/>
          <w:szCs w:val="24"/>
          <w:lang w:val="et-EE"/>
        </w:rPr>
        <w:t xml:space="preserve"> ning </w:t>
      </w:r>
      <w:r>
        <w:rPr>
          <w:i/>
          <w:sz w:val="24"/>
          <w:szCs w:val="24"/>
          <w:lang w:val="et-EE"/>
        </w:rPr>
        <w:t>Weblogic</w:t>
      </w:r>
      <w:r>
        <w:rPr>
          <w:sz w:val="24"/>
          <w:szCs w:val="24"/>
          <w:lang w:val="et-EE"/>
        </w:rPr>
        <w:t xml:space="preserve"> rakendusserveri jaoks vajalikud metaandmeid sisaldavad failid paiknevad </w:t>
      </w:r>
      <w:r>
        <w:rPr>
          <w:i/>
          <w:sz w:val="24"/>
          <w:szCs w:val="24"/>
          <w:lang w:val="et-EE"/>
        </w:rPr>
        <w:t>adit-ear</w:t>
      </w:r>
      <w:r>
        <w:rPr>
          <w:sz w:val="24"/>
          <w:szCs w:val="24"/>
          <w:lang w:val="et-EE"/>
        </w:rPr>
        <w:t xml:space="preserve"> alamprojektis. Projekti ehitamiseks vajalikud seadistused paiknevad nö ülemprojektis ehk otse ADIT projekti juurkaustas asuvas </w:t>
      </w:r>
      <w:r>
        <w:rPr>
          <w:i/>
          <w:sz w:val="24"/>
          <w:szCs w:val="24"/>
          <w:lang w:val="et-EE"/>
        </w:rPr>
        <w:t>pom.xml</w:t>
      </w:r>
      <w:r>
        <w:rPr>
          <w:sz w:val="24"/>
          <w:szCs w:val="24"/>
          <w:lang w:val="et-EE"/>
        </w:rPr>
        <w:t xml:space="preserve"> failis.</w:t>
      </w:r>
    </w:p>
    <w:p w14:paraId="283095FC" w14:textId="77777777" w:rsidR="00DB5435" w:rsidRDefault="001E55C4">
      <w:pPr>
        <w:pStyle w:val="Standard"/>
        <w:spacing w:line="360" w:lineRule="auto"/>
        <w:jc w:val="both"/>
      </w:pPr>
      <w:r>
        <w:rPr>
          <w:sz w:val="24"/>
          <w:szCs w:val="24"/>
          <w:lang w:val="et-EE"/>
        </w:rPr>
        <w:t xml:space="preserve">Selleks, et koostada rakenduse pake, tuleb määrata seadistused projekti kirjeldavas failis </w:t>
      </w:r>
      <w:r>
        <w:rPr>
          <w:i/>
          <w:sz w:val="24"/>
          <w:szCs w:val="24"/>
          <w:lang w:val="et-EE"/>
        </w:rPr>
        <w:t>pom.xml</w:t>
      </w:r>
      <w:r>
        <w:rPr>
          <w:sz w:val="24"/>
          <w:szCs w:val="24"/>
          <w:lang w:val="et-EE"/>
        </w:rPr>
        <w:t>. Seadistatavad parameetrid on järgmised:</w:t>
      </w:r>
    </w:p>
    <w:p w14:paraId="6AF6B099" w14:textId="77777777" w:rsidR="00DB5435" w:rsidRDefault="001E55C4">
      <w:pPr>
        <w:pStyle w:val="Standard"/>
        <w:spacing w:line="360" w:lineRule="auto"/>
        <w:jc w:val="both"/>
      </w:pPr>
      <w:r>
        <w:rPr>
          <w:sz w:val="24"/>
          <w:szCs w:val="24"/>
          <w:lang w:val="et-EE"/>
        </w:rPr>
        <w:t>&lt;</w:t>
      </w:r>
      <w:r>
        <w:rPr>
          <w:b/>
          <w:sz w:val="24"/>
          <w:szCs w:val="24"/>
          <w:lang w:val="et-EE"/>
        </w:rPr>
        <w:t>resourceDir</w:t>
      </w:r>
      <w:r>
        <w:rPr>
          <w:sz w:val="24"/>
          <w:szCs w:val="24"/>
          <w:lang w:val="et-EE"/>
        </w:rPr>
        <w:t xml:space="preserve"> /&gt;  - määrab ära, millisele keskkonnale omased rakenduse seadistusfailid pakkesse lisatakse (arenduskeskkond, testkeskkond, tootekeskkond).</w:t>
      </w:r>
    </w:p>
    <w:p w14:paraId="14E1C570" w14:textId="77777777" w:rsidR="00DB5435" w:rsidRDefault="001E55C4">
      <w:pPr>
        <w:pStyle w:val="Standard"/>
        <w:spacing w:line="360" w:lineRule="auto"/>
        <w:jc w:val="both"/>
        <w:rPr>
          <w:sz w:val="24"/>
          <w:szCs w:val="24"/>
          <w:lang w:val="et-EE"/>
        </w:rPr>
      </w:pPr>
      <w:bookmarkStart w:id="80" w:name="__RefHeading__4260_1533963332"/>
      <w:bookmarkEnd w:id="80"/>
      <w:r>
        <w:rPr>
          <w:sz w:val="24"/>
          <w:szCs w:val="24"/>
          <w:lang w:val="et-EE"/>
        </w:rPr>
        <w:t>Algkoodiga tulevad kaasa seadistusfailide näidised erinevate keskkondade tarbeks:</w:t>
      </w:r>
    </w:p>
    <w:p w14:paraId="346003E0" w14:textId="77777777" w:rsidR="00DB5435" w:rsidRDefault="00DB5435">
      <w:pPr>
        <w:rPr>
          <w:lang w:val="et-EE"/>
        </w:rPr>
      </w:pP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5"/>
        <w:gridCol w:w="4053"/>
        <w:gridCol w:w="3024"/>
      </w:tblGrid>
      <w:tr w:rsidR="00DB5435" w14:paraId="7C62A23A" w14:textId="77777777"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165F7" w14:textId="77777777" w:rsidR="00DB5435" w:rsidRDefault="001E55C4">
            <w:pPr>
              <w:pStyle w:val="TableContents"/>
              <w:rPr>
                <w:b/>
                <w:bCs/>
                <w:sz w:val="24"/>
                <w:szCs w:val="24"/>
                <w:lang w:val="et-EE"/>
              </w:rPr>
            </w:pPr>
            <w:r>
              <w:rPr>
                <w:b/>
                <w:bCs/>
                <w:sz w:val="24"/>
                <w:szCs w:val="24"/>
                <w:lang w:val="et-EE"/>
              </w:rPr>
              <w:t>Nimi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19A69" w14:textId="77777777" w:rsidR="00DB5435" w:rsidRDefault="001E55C4">
            <w:pPr>
              <w:pStyle w:val="TableContents"/>
              <w:rPr>
                <w:b/>
                <w:bCs/>
                <w:sz w:val="24"/>
                <w:szCs w:val="24"/>
                <w:lang w:val="et-EE"/>
              </w:rPr>
            </w:pPr>
            <w:r>
              <w:rPr>
                <w:b/>
                <w:bCs/>
                <w:sz w:val="24"/>
                <w:szCs w:val="24"/>
                <w:lang w:val="et-EE"/>
              </w:rPr>
              <w:t>Failirada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D7448" w14:textId="77777777" w:rsidR="00DB5435" w:rsidRDefault="001E55C4">
            <w:pPr>
              <w:pStyle w:val="TableContents"/>
              <w:rPr>
                <w:b/>
                <w:bCs/>
                <w:sz w:val="24"/>
                <w:szCs w:val="24"/>
                <w:lang w:val="et-EE"/>
              </w:rPr>
            </w:pPr>
            <w:r>
              <w:rPr>
                <w:b/>
                <w:bCs/>
                <w:sz w:val="24"/>
                <w:szCs w:val="24"/>
                <w:lang w:val="et-EE"/>
              </w:rPr>
              <w:t>Kirjeldus</w:t>
            </w:r>
          </w:p>
        </w:tc>
      </w:tr>
      <w:tr w:rsidR="00DB5435" w14:paraId="22B8E090" w14:textId="77777777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6947C" w14:textId="77777777" w:rsidR="00DB5435" w:rsidRDefault="001E55C4">
            <w:pPr>
              <w:pStyle w:val="Standard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B5E59" w14:textId="77777777" w:rsidR="00DB5435" w:rsidRDefault="001E55C4">
            <w:pPr>
              <w:pStyle w:val="Standard"/>
            </w:pPr>
            <w:r>
              <w:rPr>
                <w:sz w:val="24"/>
                <w:szCs w:val="24"/>
                <w:lang w:val="et-EE"/>
              </w:rPr>
              <w:t>adit-war/src/main/resources/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t-EE"/>
              </w:rPr>
              <w:t>adit-arendus 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F3534" w14:textId="77777777" w:rsidR="00DB5435" w:rsidRDefault="00163113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 xml:space="preserve">RIA </w:t>
            </w:r>
            <w:r w:rsidR="001E55C4">
              <w:rPr>
                <w:sz w:val="24"/>
                <w:szCs w:val="24"/>
                <w:lang w:val="et-EE"/>
              </w:rPr>
              <w:t>arendus (Weblogic)</w:t>
            </w:r>
          </w:p>
        </w:tc>
      </w:tr>
      <w:tr w:rsidR="00DB5435" w14:paraId="313C0CFB" w14:textId="77777777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BB188" w14:textId="77777777" w:rsidR="00DB5435" w:rsidRDefault="001E55C4">
            <w:pPr>
              <w:pStyle w:val="Standard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adit-arendus-tomcat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6713D" w14:textId="77777777" w:rsidR="00DB5435" w:rsidRDefault="001E55C4">
            <w:pPr>
              <w:pStyle w:val="Standard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 adit-arendus-tomcat 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33243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Arendus tomcat</w:t>
            </w:r>
          </w:p>
        </w:tc>
      </w:tr>
      <w:tr w:rsidR="00DB5435" w14:paraId="3EC2EE59" w14:textId="77777777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ACE73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adit-arendus-tomcat-local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F06BD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adit-war/src/main/resources/conf/adit-arendus-tomcat-local/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26F41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Arendaja lokaalne arenduskeskond (Tomcat)</w:t>
            </w:r>
          </w:p>
        </w:tc>
      </w:tr>
      <w:tr w:rsidR="00DB5435" w14:paraId="0AF62298" w14:textId="77777777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EAF16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adit-arendus-wl-local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FC845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adit-war/src/main/resources/conf/adit-arendus-wl-local/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2BA69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Arendaja lokaalne arenduskeskond (WebLogic)</w:t>
            </w:r>
          </w:p>
        </w:tc>
      </w:tr>
      <w:tr w:rsidR="00DB5435" w14:paraId="5DA4C4DD" w14:textId="77777777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9C988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adit-eeltoodang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5359A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adit-war/src/main/resources/conf/adit-arendus-wl-local/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654ED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RIA eeltoodang (Weblogic)</w:t>
            </w:r>
          </w:p>
        </w:tc>
      </w:tr>
      <w:tr w:rsidR="00DB5435" w14:paraId="1511E878" w14:textId="77777777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1380A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adit-test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FA4BC" w14:textId="77777777"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adit-war/src/main/resources/conf/adit-test/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F969D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test (Weblogic)</w:t>
            </w:r>
          </w:p>
        </w:tc>
      </w:tr>
      <w:tr w:rsidR="00DB5435" w14:paraId="245522C0" w14:textId="77777777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FF891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adit-toodang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FBC9F" w14:textId="77777777"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adit-war/src/main/resources/conf/adit-toodang/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419F7" w14:textId="77777777"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RIA toodang (WebLogic)</w:t>
            </w:r>
          </w:p>
        </w:tc>
      </w:tr>
      <w:tr w:rsidR="00DB5435" w14:paraId="6F22684D" w14:textId="77777777"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2E9B4" w14:textId="77777777" w:rsidR="00DB5435" w:rsidRDefault="001E55C4">
            <w:pPr>
              <w:pStyle w:val="TableContents"/>
              <w:rPr>
                <w:sz w:val="24"/>
                <w:szCs w:val="24"/>
                <w:lang w:val="et-EE"/>
              </w:rPr>
            </w:pPr>
            <w:r>
              <w:rPr>
                <w:sz w:val="24"/>
                <w:szCs w:val="24"/>
                <w:lang w:val="et-EE"/>
              </w:rPr>
              <w:t>icefire-arendus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C82F1" w14:textId="77777777"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adit-war/src/main/resources/conf/icefire-arendus/</w:t>
            </w:r>
          </w:p>
        </w:tc>
        <w:tc>
          <w:tcPr>
            <w:tcW w:w="30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84EC3" w14:textId="77777777" w:rsidR="00DB5435" w:rsidRDefault="001E55C4">
            <w:pPr>
              <w:pStyle w:val="TableContents"/>
            </w:pPr>
            <w:r>
              <w:rPr>
                <w:sz w:val="24"/>
                <w:szCs w:val="24"/>
                <w:lang w:val="et-EE"/>
              </w:rPr>
              <w:t>Icefire arenduskeskond</w:t>
            </w:r>
          </w:p>
        </w:tc>
      </w:tr>
    </w:tbl>
    <w:p w14:paraId="16084D88" w14:textId="77777777" w:rsidR="00DB5435" w:rsidRDefault="00DB5435">
      <w:pPr>
        <w:spacing w:line="360" w:lineRule="auto"/>
        <w:jc w:val="both"/>
        <w:rPr>
          <w:lang w:val="et-EE"/>
        </w:rPr>
      </w:pPr>
    </w:p>
    <w:p w14:paraId="5793221D" w14:textId="77777777" w:rsidR="00DB5435" w:rsidRDefault="001E55C4">
      <w:pPr>
        <w:pStyle w:val="Standard"/>
        <w:spacing w:line="360" w:lineRule="auto"/>
        <w:jc w:val="both"/>
        <w:rPr>
          <w:b/>
          <w:sz w:val="24"/>
          <w:szCs w:val="24"/>
          <w:lang w:val="et-EE"/>
        </w:rPr>
      </w:pPr>
      <w:bookmarkStart w:id="81" w:name="__RefHeading__4262_1533963332"/>
      <w:bookmarkEnd w:id="81"/>
      <w:r>
        <w:rPr>
          <w:b/>
          <w:sz w:val="24"/>
          <w:szCs w:val="24"/>
          <w:lang w:val="et-EE"/>
        </w:rPr>
        <w:t>Rakenduse ehitamine:</w:t>
      </w:r>
    </w:p>
    <w:p w14:paraId="429085DB" w14:textId="77777777" w:rsidR="00DB5435" w:rsidRDefault="001E55C4">
      <w:pPr>
        <w:pStyle w:val="Standard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Lisa Maven2 /bin kataloog keskkonnamuutujasse „PATH“ – see on vajalik selleks, et Maven-i käske mugavalt välja kutsuda (soovitatav).</w:t>
      </w:r>
    </w:p>
    <w:p w14:paraId="3D6BFBCC" w14:textId="77777777" w:rsidR="00DB5435" w:rsidRDefault="001E55C4">
      <w:pPr>
        <w:pStyle w:val="Standard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et-EE"/>
        </w:rPr>
      </w:pPr>
      <w:r>
        <w:rPr>
          <w:sz w:val="24"/>
          <w:szCs w:val="24"/>
          <w:lang w:val="et-EE"/>
        </w:rPr>
        <w:t>Käivita käsklus „mvn clean“ – kustutab eelmise rakenduse ehitamise ajutised tööfailid ning rakenduse paketi. Välistab ajutistest tööfailidest tekkida võivad vead.</w:t>
      </w:r>
    </w:p>
    <w:p w14:paraId="72A7A7C2" w14:textId="77777777" w:rsidR="00DB5435" w:rsidRDefault="001E55C4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sz w:val="24"/>
          <w:szCs w:val="24"/>
          <w:lang w:val="et-EE"/>
        </w:rPr>
        <w:t xml:space="preserve">Käivita käsklus „mvn package“ – paneb kokku paigalduspaketid. Tekivad failid </w:t>
      </w:r>
      <w:r>
        <w:rPr>
          <w:i/>
          <w:sz w:val="24"/>
          <w:szCs w:val="24"/>
          <w:lang w:val="et-EE"/>
        </w:rPr>
        <w:t xml:space="preserve">/adit-ear/target/adit.ear </w:t>
      </w:r>
      <w:r>
        <w:rPr>
          <w:sz w:val="24"/>
          <w:szCs w:val="24"/>
          <w:lang w:val="et-EE"/>
        </w:rPr>
        <w:t xml:space="preserve">(sobib Weblogic rakendusserverisse paigaldamiseks)  ning  </w:t>
      </w:r>
      <w:r>
        <w:rPr>
          <w:i/>
          <w:sz w:val="24"/>
          <w:szCs w:val="24"/>
          <w:lang w:val="et-EE"/>
        </w:rPr>
        <w:t xml:space="preserve">/adit-war/target/adit.war </w:t>
      </w:r>
      <w:r>
        <w:rPr>
          <w:sz w:val="24"/>
          <w:szCs w:val="24"/>
          <w:lang w:val="et-EE"/>
        </w:rPr>
        <w:t>(sobib Tomcat rakendusserverisse paigaldamiseks).</w:t>
      </w:r>
    </w:p>
    <w:p w14:paraId="24DBB7D6" w14:textId="77777777"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82" w:name="__RefHeading__4264_1533963332"/>
      <w:bookmarkStart w:id="83" w:name="_Toc273126552"/>
      <w:bookmarkStart w:id="84" w:name="_Toc273126334"/>
      <w:bookmarkStart w:id="85" w:name="_Toc273123371"/>
      <w:bookmarkStart w:id="86" w:name="_Toc273123287"/>
      <w:bookmarkStart w:id="87" w:name="_Toc273108573"/>
      <w:bookmarkStart w:id="88" w:name="_Toc272832966"/>
      <w:bookmarkStart w:id="89" w:name="_Toc272232646"/>
      <w:bookmarkStart w:id="90" w:name="_Toc271538816"/>
      <w:bookmarkStart w:id="91" w:name="_Toc271531542"/>
      <w:bookmarkStart w:id="92" w:name="_Toc271529441"/>
      <w:bookmarkStart w:id="93" w:name="_Toc270430274"/>
      <w:bookmarkStart w:id="94" w:name="_Toc270429119"/>
      <w:bookmarkStart w:id="95" w:name="_Toc270420556"/>
      <w:bookmarkStart w:id="96" w:name="_Toc269996965"/>
      <w:bookmarkStart w:id="97" w:name="_Toc269040696"/>
      <w:bookmarkStart w:id="98" w:name="_Toc269115272"/>
      <w:bookmarkStart w:id="99" w:name="_Toc275771639"/>
      <w:bookmarkStart w:id="100" w:name="_Toc275770856"/>
      <w:bookmarkStart w:id="101" w:name="_Toc275765996"/>
      <w:bookmarkStart w:id="102" w:name="_Toc275764719"/>
      <w:bookmarkStart w:id="103" w:name="_Toc275181514"/>
      <w:bookmarkStart w:id="104" w:name="_Toc273352070"/>
      <w:bookmarkStart w:id="105" w:name="_Toc419377339"/>
      <w:bookmarkEnd w:id="82"/>
      <w:r>
        <w:rPr>
          <w:lang w:val="et-EE"/>
        </w:rPr>
        <w:t>S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r>
        <w:rPr>
          <w:lang w:val="et-EE"/>
        </w:rPr>
        <w:t>eadistamine</w:t>
      </w:r>
      <w:bookmarkEnd w:id="99"/>
      <w:bookmarkEnd w:id="100"/>
      <w:bookmarkEnd w:id="101"/>
      <w:bookmarkEnd w:id="102"/>
      <w:bookmarkEnd w:id="103"/>
      <w:bookmarkEnd w:id="104"/>
      <w:bookmarkEnd w:id="105"/>
    </w:p>
    <w:p w14:paraId="1C28580C" w14:textId="77777777" w:rsidR="00DB5435" w:rsidRDefault="001E55C4">
      <w:pPr>
        <w:spacing w:line="360" w:lineRule="auto"/>
        <w:jc w:val="both"/>
        <w:rPr>
          <w:color w:val="000000"/>
          <w:lang w:val="et-EE"/>
        </w:rPr>
      </w:pPr>
      <w:r>
        <w:rPr>
          <w:color w:val="000000"/>
          <w:lang w:val="et-EE"/>
        </w:rPr>
        <w:t>ADIT rakenduse seadistamine koosneb mitmest failist, mis on järgnevalt toodud välja koos seletustega:</w:t>
      </w:r>
    </w:p>
    <w:p w14:paraId="52C68CE4" w14:textId="77777777" w:rsidR="00DB5435" w:rsidRDefault="00DB5435">
      <w:pPr>
        <w:rPr>
          <w:lang w:val="et-EE"/>
        </w:rPr>
      </w:pP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40"/>
        <w:gridCol w:w="6132"/>
      </w:tblGrid>
      <w:tr w:rsidR="00DB5435" w14:paraId="6DD2CBC1" w14:textId="77777777"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7DA13" w14:textId="77777777" w:rsidR="00DB5435" w:rsidRDefault="001E55C4">
            <w:pPr>
              <w:pStyle w:val="ListParagraph"/>
              <w:ind w:left="0"/>
              <w:rPr>
                <w:b/>
                <w:bCs/>
                <w:lang w:val="et-EE"/>
              </w:rPr>
            </w:pPr>
            <w:r>
              <w:rPr>
                <w:b/>
                <w:bCs/>
                <w:lang w:val="et-EE"/>
              </w:rPr>
              <w:t>Faili nimi</w:t>
            </w:r>
          </w:p>
        </w:tc>
        <w:tc>
          <w:tcPr>
            <w:tcW w:w="6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5DD2C" w14:textId="77777777" w:rsidR="00DB5435" w:rsidRDefault="001E55C4">
            <w:pPr>
              <w:pStyle w:val="ListParagraph"/>
              <w:ind w:left="0"/>
              <w:rPr>
                <w:b/>
                <w:bCs/>
                <w:lang w:val="et-EE"/>
              </w:rPr>
            </w:pPr>
            <w:r>
              <w:rPr>
                <w:b/>
                <w:bCs/>
                <w:lang w:val="et-EE"/>
              </w:rPr>
              <w:t>Kirjeldus</w:t>
            </w:r>
          </w:p>
        </w:tc>
      </w:tr>
      <w:tr w:rsidR="00DB5435" w14:paraId="54D0D14F" w14:textId="77777777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FA52C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adit-configuration.xml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05EC8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rakenduse peamine seadistusfail</w:t>
            </w:r>
          </w:p>
        </w:tc>
      </w:tr>
      <w:tr w:rsidR="00DB5435" w14:paraId="49E2403F" w14:textId="77777777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A9572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adit-datasource.xml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4223C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rakenduse andmebaasi ühenduste seadistusfail</w:t>
            </w:r>
          </w:p>
        </w:tc>
      </w:tr>
      <w:tr w:rsidR="00DB5435" w14:paraId="0ED9A354" w14:textId="77777777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792AC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log4j.xml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28589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logimise seadistus</w:t>
            </w:r>
          </w:p>
        </w:tc>
      </w:tr>
      <w:tr w:rsidR="00DB5435" w14:paraId="19BBAF49" w14:textId="77777777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B76BA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messages_et.properties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693AA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Eestikeelsete (vea)teadete seadistusfail</w:t>
            </w:r>
          </w:p>
        </w:tc>
      </w:tr>
      <w:tr w:rsidR="00DB5435" w14:paraId="06B719F9" w14:textId="77777777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044C8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messages_en.properties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B8E83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inglisekeelsete (vea)teadete seadistusfail</w:t>
            </w:r>
          </w:p>
        </w:tc>
      </w:tr>
      <w:tr w:rsidR="00DB5435" w14:paraId="7B0439DC" w14:textId="77777777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C2BE4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DVKresponseMessage.xsl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C99C8" w14:textId="77777777" w:rsidR="00DB5435" w:rsidRDefault="001E55C4">
            <w:pPr>
              <w:pStyle w:val="ListParagraph"/>
              <w:ind w:left="0"/>
            </w:pPr>
            <w:r>
              <w:rPr>
                <w:lang w:val="et-EE"/>
              </w:rPr>
              <w:t xml:space="preserve">DVK vastuskirja </w:t>
            </w:r>
            <w:r>
              <w:rPr>
                <w:i/>
                <w:lang w:val="et-EE"/>
              </w:rPr>
              <w:t>XSL</w:t>
            </w:r>
            <w:r>
              <w:rPr>
                <w:lang w:val="et-EE"/>
              </w:rPr>
              <w:t xml:space="preserve"> stiilileht</w:t>
            </w:r>
          </w:p>
        </w:tc>
      </w:tr>
      <w:tr w:rsidR="00DB5435" w14:paraId="17438D8B" w14:textId="77777777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CB391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jdigidoc.cfg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1AB41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Jdigidoc teegi seadistusfail ( vajalik digiallkirjastamise funktsionaalsuse jaoks)</w:t>
            </w:r>
          </w:p>
        </w:tc>
      </w:tr>
      <w:tr w:rsidR="00DB5435" w14:paraId="79E35D27" w14:textId="77777777">
        <w:tc>
          <w:tcPr>
            <w:tcW w:w="29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9D86D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xtee.properties</w:t>
            </w:r>
          </w:p>
        </w:tc>
        <w:tc>
          <w:tcPr>
            <w:tcW w:w="61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099A6" w14:textId="77777777" w:rsidR="00DB5435" w:rsidRDefault="001E55C4">
            <w:pPr>
              <w:pStyle w:val="ListParagraph"/>
              <w:ind w:left="0"/>
              <w:rPr>
                <w:lang w:val="et-EE"/>
              </w:rPr>
            </w:pPr>
            <w:r>
              <w:rPr>
                <w:lang w:val="et-EE"/>
              </w:rPr>
              <w:t>X-Tee seadistus (vajalik X-Tee teavituskalendri funktsionaalsuse jaoks)</w:t>
            </w:r>
          </w:p>
        </w:tc>
      </w:tr>
    </w:tbl>
    <w:p w14:paraId="227997EE" w14:textId="77777777" w:rsidR="00DB5435" w:rsidRDefault="00DB5435">
      <w:pPr>
        <w:pStyle w:val="ListParagraph"/>
        <w:ind w:left="0"/>
        <w:rPr>
          <w:lang w:val="et-EE"/>
        </w:rPr>
      </w:pPr>
    </w:p>
    <w:p w14:paraId="2DC65B8E" w14:textId="77777777" w:rsidR="00F31E2A" w:rsidRDefault="00F31E2A">
      <w:pPr>
        <w:pStyle w:val="ListParagraph"/>
        <w:ind w:left="0"/>
        <w:rPr>
          <w:lang w:val="et-EE"/>
        </w:rPr>
      </w:pPr>
    </w:p>
    <w:p w14:paraId="2DB3251D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16"/>
          <w:szCs w:val="16"/>
          <w:lang w:val="et-EE" w:bidi="ar-SA"/>
        </w:rPr>
        <w:t>&lt;!-- Configuration --&gt;</w:t>
      </w:r>
    </w:p>
    <w:p w14:paraId="4CA38AC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id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"configuration"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"ee.adit.util.Configuration"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391095F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"getJoinedMaxResults"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"10"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4C56071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"tempDir"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"tmp"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1B5BA9F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"deleteTemporaryFiles"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"true"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26945F0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"schedulerEventTypeName"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"Minu dokumentide teavitus"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250EFB9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"dvkResponseMessageStylesheet"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"DVKresponseMessage.xsl"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4AD5C9F5" w14:textId="77777777"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14:paraId="06B1A58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16"/>
          <w:szCs w:val="16"/>
          <w:lang w:val="et-EE" w:bidi="ar-SA"/>
        </w:rPr>
        <w:t xml:space="preserve">  &lt;!-- Üldine kettamahu piirang ühe kasutaja kohta baitides --&gt;</w:t>
      </w:r>
    </w:p>
    <w:p w14:paraId="6827161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"globalDiskQuota"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"10240000"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3E881E9E" w14:textId="77777777"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14:paraId="070B6333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16"/>
          <w:szCs w:val="16"/>
          <w:lang w:val="et-EE" w:bidi="ar-SA"/>
        </w:rPr>
        <w:t xml:space="preserve">  &lt;!-- Dokumentide säilitustähtaeg päevades --&gt;</w:t>
      </w:r>
    </w:p>
    <w:p w14:paraId="5AE9602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"documentRetentionDeadlineDays"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"365"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461AED6B" w14:textId="77777777"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14:paraId="12130AA0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"locales"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7F8B4D0D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list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1E17DD0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ab/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en_us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1486AE8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ab/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et_ee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0DE172B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list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1CFAA6E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56E0DBC1" w14:textId="77777777" w:rsidR="00DB5435" w:rsidRDefault="00DB5435">
      <w:pPr>
        <w:shd w:val="clear" w:color="auto" w:fill="D6E3BC"/>
        <w:autoSpaceDE w:val="0"/>
        <w:rPr>
          <w:rFonts w:ascii="Courier New" w:hAnsi="Courier New" w:cs="Courier New"/>
          <w:color w:val="008080"/>
          <w:sz w:val="16"/>
          <w:szCs w:val="16"/>
          <w:lang w:val="et-EE" w:bidi="ar-SA"/>
        </w:rPr>
      </w:pPr>
    </w:p>
    <w:p w14:paraId="0B5B690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"dvkOrgCode"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"70000007"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4CD943A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"xteeInstitution"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"70000007"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46053F26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"xteeSecurityServer"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"http://10.0.15.1/cgi-bin/consumer_proxy"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52547AB5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"xteeIdCode"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"00000000000"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0DF44CC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7032D5D2" w14:textId="77777777" w:rsidR="00DB5435" w:rsidRDefault="00DB5435">
      <w:pPr>
        <w:shd w:val="clear" w:color="auto" w:fill="D6E3BC"/>
        <w:autoSpaceDE w:val="0"/>
        <w:rPr>
          <w:rFonts w:ascii="Courier New" w:hAnsi="Courier New" w:cs="Courier New"/>
          <w:sz w:val="16"/>
          <w:szCs w:val="16"/>
          <w:lang w:val="et-EE" w:bidi="ar-SA"/>
        </w:rPr>
      </w:pPr>
    </w:p>
    <w:p w14:paraId="6941BD7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id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"monitorConfiguration"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"ee.adit.util.MonitorConfiguration"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1A0E78E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"aditServiceUrl"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"http://localhost:7001/adit/service"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38408391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"remoteApplicationShortName"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"MONITOR_TEST_APP"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1E04291F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"userCode"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"EE00000000000"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20AA3CC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"institutionCode"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"123456789"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3DE9EF0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"testDocumentId"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"999999999999"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52832EB0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"dvkTestDocumentID"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"9999999999"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0DA305A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"testDocumentFileId"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"999999999999"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421CD13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"testUserCode"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"EE00000000000"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66928331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"documentSaveInterval"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1DBFDDB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"documentSendToDvkInterval"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64A8C8E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"documentSendToDvkServerInterval"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3A3064E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"documentSendToDvkFromDvkServerInterval"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6D9C4FC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"documentSendToAditInterval"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20AD7F4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"notificationSendInterval"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3AF8958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"errorInterval"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"60000"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6D8DCBA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property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name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"errorLevel"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16"/>
          <w:szCs w:val="16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16"/>
          <w:szCs w:val="16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val="et-EE" w:bidi="ar-SA"/>
        </w:rPr>
        <w:t>"FATAL"</w:t>
      </w:r>
      <w:r>
        <w:rPr>
          <w:rFonts w:ascii="Courier New" w:hAnsi="Courier New" w:cs="Courier New"/>
          <w:sz w:val="16"/>
          <w:szCs w:val="16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/&gt;</w:t>
      </w:r>
    </w:p>
    <w:p w14:paraId="73CB0E40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16"/>
          <w:szCs w:val="16"/>
          <w:lang w:val="et-EE" w:bidi="ar-SA"/>
        </w:rPr>
        <w:t>bean</w:t>
      </w:r>
      <w:r>
        <w:rPr>
          <w:rFonts w:ascii="Courier New" w:hAnsi="Courier New" w:cs="Courier New"/>
          <w:color w:val="008080"/>
          <w:sz w:val="16"/>
          <w:szCs w:val="16"/>
          <w:lang w:val="et-EE" w:bidi="ar-SA"/>
        </w:rPr>
        <w:t>&gt;</w:t>
      </w:r>
    </w:p>
    <w:p w14:paraId="4FEE90D4" w14:textId="77777777"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106" w:name="__RefHeading__4266_1533963332"/>
      <w:bookmarkStart w:id="107" w:name="_Toc275771640"/>
      <w:bookmarkStart w:id="108" w:name="_Toc275770857"/>
      <w:bookmarkStart w:id="109" w:name="_Toc275765997"/>
      <w:bookmarkStart w:id="110" w:name="_Toc275764720"/>
      <w:bookmarkStart w:id="111" w:name="_Toc275181515"/>
      <w:bookmarkStart w:id="112" w:name="_Toc273352071"/>
      <w:bookmarkStart w:id="113" w:name="_Toc419377340"/>
      <w:bookmarkEnd w:id="106"/>
      <w:r>
        <w:rPr>
          <w:lang w:val="et-EE"/>
        </w:rPr>
        <w:t>Fail adit-configuration.xml</w:t>
      </w:r>
      <w:bookmarkEnd w:id="107"/>
      <w:bookmarkEnd w:id="108"/>
      <w:bookmarkEnd w:id="109"/>
      <w:bookmarkEnd w:id="110"/>
      <w:bookmarkEnd w:id="111"/>
      <w:bookmarkEnd w:id="112"/>
      <w:bookmarkEnd w:id="113"/>
    </w:p>
    <w:p w14:paraId="0E36FE4B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getJoinedMaxResults</w:t>
      </w:r>
      <w:r>
        <w:rPr>
          <w:b/>
          <w:lang w:val="et-EE"/>
        </w:rPr>
        <w:t xml:space="preserve"> </w:t>
      </w:r>
      <w:r>
        <w:rPr>
          <w:lang w:val="et-EE"/>
        </w:rPr>
        <w:t>– sätestab päringu „GetJoined“ maksimaalse tagastatavate tulemuste arvu.</w:t>
      </w:r>
    </w:p>
    <w:p w14:paraId="6EC63E96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tempDir</w:t>
      </w:r>
      <w:r>
        <w:rPr>
          <w:lang w:val="et-EE"/>
        </w:rPr>
        <w:t xml:space="preserve"> – kataloog, kuhu ADIT rakendus paigutab töötamise ajal loodud ajutised failid. Sellele kataloogile peab olema kasutajal, kellena käivitatakse rakendusserver, lugemis- ja kirjutamisõigus.</w:t>
      </w:r>
    </w:p>
    <w:p w14:paraId="465BFB4D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deleteTemporaryFiles</w:t>
      </w:r>
      <w:r>
        <w:rPr>
          <w:lang w:val="et-EE"/>
        </w:rPr>
        <w:t xml:space="preserve"> – tõeväärtus tüüpi muutuja, mis näitab, kas ajutised failid kustutatakse peale nendega töötamist või mitte. </w:t>
      </w:r>
      <w:r>
        <w:rPr>
          <w:i/>
          <w:lang w:val="et-EE"/>
        </w:rPr>
        <w:t>PS! Testimise ajaks ja vigade otsimisel on soovitatav ajutised failid alles jätta.</w:t>
      </w:r>
    </w:p>
    <w:p w14:paraId="51C487B9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schedulerEventTypeName</w:t>
      </w:r>
      <w:r>
        <w:rPr>
          <w:lang w:val="et-EE"/>
        </w:rPr>
        <w:t xml:space="preserve"> – X-Tee teavituskalendris kasutatav sündmuse nimi ADIT sündmuste jaoks.</w:t>
      </w:r>
    </w:p>
    <w:p w14:paraId="7B979A5F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dvkResponseMessageStylesheet</w:t>
      </w:r>
      <w:r>
        <w:rPr>
          <w:lang w:val="et-EE"/>
        </w:rPr>
        <w:t xml:space="preserve"> – määrab ära, millist stiililehte kasutatakse DVK vastuskirja koostamiseks.</w:t>
      </w:r>
    </w:p>
    <w:p w14:paraId="020A2A5F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globalDiskQuota</w:t>
      </w:r>
      <w:r>
        <w:rPr>
          <w:lang w:val="et-EE"/>
        </w:rPr>
        <w:t xml:space="preserve"> – üldine kettamahu piirang ühe kasutaja kohta baitides.</w:t>
      </w:r>
    </w:p>
    <w:p w14:paraId="5B083BBA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documentRetentionDeadlineDays</w:t>
      </w:r>
      <w:r>
        <w:rPr>
          <w:lang w:val="et-EE"/>
        </w:rPr>
        <w:t xml:space="preserve"> – dokumentide säilitustähtaeg päevades. Arvestatakse dokumendi viimase muutmise kuupäevast. Reaalselt kasutatakse seda ainult getDocument ja getDocumentList päringute vastustes dokumendi eeldatava kustutamisaja arvutamiseks.</w:t>
      </w:r>
    </w:p>
    <w:p w14:paraId="65E837C5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 xml:space="preserve">locales </w:t>
      </w:r>
      <w:r>
        <w:rPr>
          <w:lang w:val="et-EE" w:bidi="ar-SA"/>
        </w:rPr>
        <w:t>– nimekiri keeltest, milles tagastatakse päringute (vea)teated. Keele määramisel kasutatakse formaati [keelekood]_[riigikood]. Nt. „en_us“. Keele- ja riigikoodidena kasutatakse kahetähelisi ISO 639-1 formaadis koode.</w:t>
      </w:r>
    </w:p>
    <w:p w14:paraId="18B0724F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dvkOrgCode</w:t>
      </w:r>
      <w:r>
        <w:rPr>
          <w:i/>
          <w:lang w:val="et-EE"/>
        </w:rPr>
        <w:t xml:space="preserve"> – </w:t>
      </w:r>
      <w:r>
        <w:rPr>
          <w:lang w:val="et-EE"/>
        </w:rPr>
        <w:t>asutuse kood, kelle nimel saadetakse dokumendid DVK-sse.</w:t>
      </w:r>
    </w:p>
    <w:p w14:paraId="441E1033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xteeInstitution </w:t>
      </w:r>
      <w:r>
        <w:rPr>
          <w:i/>
          <w:lang w:val="et-EE"/>
        </w:rPr>
        <w:t xml:space="preserve">– </w:t>
      </w:r>
      <w:r>
        <w:rPr>
          <w:lang w:val="et-EE"/>
        </w:rPr>
        <w:t>asutuse kood, kelle nimel saadetakse teavitusi teavituskalendrisse.</w:t>
      </w:r>
    </w:p>
    <w:p w14:paraId="506043A7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xteeSecurityServer </w:t>
      </w:r>
      <w:r>
        <w:rPr>
          <w:i/>
          <w:lang w:val="et-EE"/>
        </w:rPr>
        <w:t xml:space="preserve">– </w:t>
      </w:r>
      <w:r>
        <w:rPr>
          <w:lang w:val="et-EE"/>
        </w:rPr>
        <w:t>turvaserveri aadress, mille kaudu saadetakse teavitusi teavituskalendrisse.</w:t>
      </w:r>
    </w:p>
    <w:p w14:paraId="18103051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xteeIdCode </w:t>
      </w:r>
      <w:r>
        <w:rPr>
          <w:i/>
          <w:lang w:val="et-EE"/>
        </w:rPr>
        <w:t xml:space="preserve">– </w:t>
      </w:r>
      <w:r>
        <w:rPr>
          <w:lang w:val="et-EE"/>
        </w:rPr>
        <w:t>Isikukood, mida kasutatakse teavituskalendri x-tee päringute tegemiseks.</w:t>
      </w:r>
    </w:p>
    <w:p w14:paraId="401A5450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 xml:space="preserve">aditServiceUrl </w:t>
      </w:r>
      <w:r>
        <w:rPr>
          <w:i/>
          <w:lang w:val="et-EE"/>
        </w:rPr>
        <w:t xml:space="preserve">– </w:t>
      </w:r>
      <w:r>
        <w:rPr>
          <w:lang w:val="et-EE"/>
        </w:rPr>
        <w:t>ADIT veebiteenuse URL (kui tahetakse monitoorida üle X-Tee, siis turvaserveri aadress).</w:t>
      </w:r>
      <w:r>
        <w:rPr>
          <w:lang w:val="et-EE"/>
        </w:rPr>
        <w:br/>
      </w:r>
      <w:r>
        <w:rPr>
          <w:b/>
          <w:i/>
          <w:lang w:val="et-EE"/>
        </w:rPr>
        <w:t>remoteApplicationShortName</w:t>
      </w:r>
      <w:r>
        <w:rPr>
          <w:b/>
          <w:lang w:val="et-EE"/>
        </w:rPr>
        <w:t xml:space="preserve"> </w:t>
      </w:r>
      <w:r>
        <w:rPr>
          <w:lang w:val="et-EE"/>
        </w:rPr>
        <w:t>– monitooringu päringute jaoks kasutatav test-infosüsteemi lühinimi. Selle väärtuse muutmisel peab olema veendunud, et andmebaasis on ka vastav kirje tabelis REMOTE_APPLICATION.</w:t>
      </w:r>
    </w:p>
    <w:p w14:paraId="4D216671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userCode</w:t>
      </w:r>
      <w:r>
        <w:rPr>
          <w:lang w:val="et-EE"/>
        </w:rPr>
        <w:t xml:space="preserve"> – monitooringu päringute kasutaja kood.</w:t>
      </w:r>
    </w:p>
    <w:p w14:paraId="1563CDAD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institutionCode</w:t>
      </w:r>
      <w:r>
        <w:rPr>
          <w:lang w:val="et-EE" w:bidi="ar-SA"/>
        </w:rPr>
        <w:t xml:space="preserve"> – monitooringu päringute asutuse kood.</w:t>
      </w:r>
    </w:p>
    <w:p w14:paraId="30D62A69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testDocumentId</w:t>
      </w:r>
      <w:r>
        <w:rPr>
          <w:lang w:val="et-EE" w:bidi="ar-SA"/>
        </w:rPr>
        <w:t xml:space="preserve"> – monitooringu päringute testdokumendi ID.</w:t>
      </w:r>
    </w:p>
    <w:p w14:paraId="2325B957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dvkTestDocumentID</w:t>
      </w:r>
      <w:r>
        <w:rPr>
          <w:lang w:val="et-EE" w:bidi="ar-SA"/>
        </w:rPr>
        <w:t xml:space="preserve"> – monitooringu päringute DVK testdokumendi ID.</w:t>
      </w:r>
    </w:p>
    <w:p w14:paraId="7944051C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testDocumentFileId</w:t>
      </w:r>
      <w:r>
        <w:rPr>
          <w:lang w:val="et-EE" w:bidi="ar-SA"/>
        </w:rPr>
        <w:t xml:space="preserve"> – monitooringu päringute testdokumendi faili ID.</w:t>
      </w:r>
    </w:p>
    <w:p w14:paraId="41850074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testUserCode</w:t>
      </w:r>
      <w:r>
        <w:rPr>
          <w:lang w:val="et-EE" w:bidi="ar-SA"/>
        </w:rPr>
        <w:t xml:space="preserve"> – monitooringu kasutajate nimekirja päringu testkasutaja kood.</w:t>
      </w:r>
    </w:p>
    <w:p w14:paraId="266F3098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documentSaveInterval</w:t>
      </w:r>
      <w:r>
        <w:rPr>
          <w:lang w:val="et-EE" w:bidi="ar-SA"/>
        </w:rPr>
        <w:t xml:space="preserve"> – päringu „saveDocument“ testimise periood millisekundites.</w:t>
      </w:r>
    </w:p>
    <w:p w14:paraId="12A7F184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documentSendToDvkInterval</w:t>
      </w:r>
      <w:r>
        <w:rPr>
          <w:lang w:val="et-EE" w:bidi="ar-SA"/>
        </w:rPr>
        <w:t xml:space="preserve"> – dokumentide DVK-sse saatmise periood.</w:t>
      </w:r>
    </w:p>
    <w:p w14:paraId="4FE91491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documentSendToAditInterval</w:t>
      </w:r>
      <w:r>
        <w:rPr>
          <w:lang w:val="et-EE" w:bidi="ar-SA"/>
        </w:rPr>
        <w:t xml:space="preserve"> – dokumentide ADIT-isse importimise periood.</w:t>
      </w:r>
    </w:p>
    <w:p w14:paraId="3BC6E0AF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notificationSendInterval</w:t>
      </w:r>
      <w:r>
        <w:rPr>
          <w:lang w:val="et-EE" w:bidi="ar-SA"/>
        </w:rPr>
        <w:t xml:space="preserve"> – teavituste saatmise intervall.</w:t>
      </w:r>
    </w:p>
    <w:p w14:paraId="57A66387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errorInterval</w:t>
      </w:r>
      <w:r>
        <w:rPr>
          <w:lang w:val="et-EE" w:bidi="ar-SA"/>
        </w:rPr>
        <w:t xml:space="preserve"> – rakenduse vigade tabeli kontrollimise periood.</w:t>
      </w:r>
    </w:p>
    <w:p w14:paraId="25451699" w14:textId="77777777" w:rsidR="00DB5435" w:rsidRDefault="001E55C4">
      <w:pPr>
        <w:spacing w:line="360" w:lineRule="auto"/>
        <w:jc w:val="both"/>
      </w:pPr>
      <w:r>
        <w:rPr>
          <w:b/>
          <w:i/>
          <w:lang w:val="et-EE" w:bidi="ar-SA"/>
        </w:rPr>
        <w:t>errorLevell</w:t>
      </w:r>
      <w:r>
        <w:rPr>
          <w:lang w:val="et-EE" w:bidi="ar-SA"/>
        </w:rPr>
        <w:t xml:space="preserve"> – määrab vaadeldavate vigade taseme vigade tabelis. Võimalikud väärtused – WARN, ERROR, FATAL.</w:t>
      </w:r>
    </w:p>
    <w:p w14:paraId="6680BC47" w14:textId="77777777" w:rsidR="00F31E2A" w:rsidRDefault="00F31E2A">
      <w:pPr>
        <w:spacing w:after="200" w:line="276" w:lineRule="auto"/>
        <w:rPr>
          <w:lang w:val="et-EE" w:bidi="ar-SA"/>
        </w:rPr>
      </w:pPr>
      <w:r>
        <w:rPr>
          <w:lang w:val="et-EE" w:bidi="ar-SA"/>
        </w:rPr>
        <w:br w:type="page"/>
      </w:r>
    </w:p>
    <w:p w14:paraId="3CB5D403" w14:textId="77777777"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114" w:name="_Toc419377341"/>
      <w:r>
        <w:rPr>
          <w:lang w:val="et-EE"/>
        </w:rPr>
        <w:t>Fail adit-datasource.xml</w:t>
      </w:r>
      <w:bookmarkEnd w:id="114"/>
    </w:p>
    <w:p w14:paraId="26933E0C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xml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"1.0"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?&gt;</w:t>
      </w:r>
    </w:p>
    <w:p w14:paraId="79C02CB8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beans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"http://www.springframework.org/schema/beans"</w:t>
      </w:r>
    </w:p>
    <w:p w14:paraId="5C80914B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xmlns:context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"http://www.springframework.org/schema/context"</w:t>
      </w:r>
    </w:p>
    <w:p w14:paraId="4B52CD3A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xmlns:tx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"http://www.springframework.org/schema/tx"</w:t>
      </w:r>
    </w:p>
    <w:p w14:paraId="429801E3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"http://www.w3.org/2001/XMLSchema-instance"</w:t>
      </w:r>
    </w:p>
    <w:p w14:paraId="5C8D36CF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"http://www.springframework.org/schema/beans</w:t>
      </w:r>
    </w:p>
    <w:p w14:paraId="307C78C5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http://www.springframework.org/schema/beans/spring-beans-2.5.xsd</w:t>
      </w:r>
    </w:p>
    <w:p w14:paraId="3231E1AD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http://www.springframework.org/schema/context</w:t>
      </w:r>
    </w:p>
    <w:p w14:paraId="3EAB87F5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http://www.springframework.org/schema/context/spring-context-2.5.xsd</w:t>
      </w:r>
    </w:p>
    <w:p w14:paraId="558BA13D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http://www.springframework.org/schema/tx</w:t>
      </w:r>
    </w:p>
    <w:p w14:paraId="68B575D4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ab/>
        <w:t>http://www.springframework.org/schema/tx/spring-tx-2.5.xsd"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4762999" w14:textId="77777777"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14:paraId="1426956C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"sessionFactory"</w:t>
      </w:r>
    </w:p>
    <w:p w14:paraId="273F049C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t-EE" w:bidi="ar-SA"/>
        </w:rPr>
        <w:t>org.springframework.orm.hibernate3.LocalSessionFactoryBean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37A0AD3D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"aditDataSource"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</w:t>
      </w:r>
    </w:p>
    <w:p w14:paraId="2A22CB76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"mappingLocations"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3E44097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368EA8B6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classpath:hbm/AccessRestriction.hbm.xml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9EB2F60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classpath:hbm/AditUser.hbm.xml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6E8546DF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09FCC06B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classpath:hbm/DocumentDvkStatus.hbm.xml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406E6F76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classpath:hbm/DocumentFile.hbm.xml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67B6CA3F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classpath:hbm/DocumentFileDeflateResult.hbm.xml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6A79BE8E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classpath:hbm/DocumentHistory.hbm.xml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5B904E76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classpath:hbm/DocumentHistoryType.hbm.xml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4A1EEEE4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classpath:hbm/DocumentSharing.hbm.xml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FBF7B7E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classpath:hbm/DocumentSharingType.hbm.xml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0FF16260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3A57A8EF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classpath:hbm/DocumentWfStatus.hbm.xml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4FF8AB2B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classpath:hbm/Notification.hbm.xml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1CB825E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classpath:hbm/NotificationType.hbm.xml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4754F949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classpath:hbm/RemoteApplication.hbm.xml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21EC34A5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classpath:hbm/RequestLog.hbm.xml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7DAC7095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classpath:hbm/Signature.hbm.xml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5B6811BE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classpath:hbm/UserNotification.hbm.xml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427D8B8D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classpath:hbm/Usertype.hbm.xml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655F7EC8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classpath:hbm/ErrorLog.hbm.xml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B8FA157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classpath:hbm/DownloadRequestLog.hbm.xml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702D428C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classpath:hbm/MetadataRequestLog.hbm.xml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35EDAB1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classpath:hbm/MaintenanceJob.hbm.xml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38F86615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classpath:hbm/SetJobRunningStatusResult.hbm.xml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2C710CCC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classpath:hbm/UserContact.hbm.xml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0804A76F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3597FF14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23216D1F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54640358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BE132F1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org.hibernate.dialect.PostgreSQLDialect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296C1793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"hibernate.connection.driver_class"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org.postgresql.Driver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32D13BF1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"hibernate.cache.provider_class"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org.hibernate.cache.NoCacheProvider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FF568B7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"hibernate.show.sql"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24BEF7FE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"hibernate.connection.useUnicode"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4D3C9800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"hibernate.connection.characterEncoding"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28A011D7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"hibernate.connection.charSet"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FD936C8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6B1749AE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77728CCC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0090603B" w14:textId="77777777"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14:paraId="3DC85D1F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"dvkSessionFactory"</w:t>
      </w:r>
    </w:p>
    <w:p w14:paraId="4AA9561D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"org.springframework.orm.hibernate3.LocalSessionFactoryBean"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5D597265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"aditDVKDataSource"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</w:t>
      </w:r>
    </w:p>
    <w:p w14:paraId="4B86810E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"mappingLocations"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0211D34D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00E3E2F4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classpath:dvkapi/Counter.hbm.xml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4186640A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classpath:dvkapi/Subdivision.hbm.xml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5BB8A359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classpath:dvkapi/Occupation.hbm.xml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555F849E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classpath:dvkapi/Organization.hbm.xml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4C6F81D5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classpath:dvkapi/SettingsFolders.hbm.xml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6CD49973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classpath:dvkapi/Settings.hbm.xml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330FBF26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classpath:dvkapi/Message.hbm.xml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7E24DDB5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classpath:dvkapi/MessageRecipient.hbm.xml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value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675A5ED7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list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0F54223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2BF6FF00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3DA16503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73ACFEE6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org.hibernate.dialect.PostgreSQLDialect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4EBBC373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"hibernate.connection.driver_class"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org.postgresql.Driver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14460366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"hibernate.cache.provider_class"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org.hibernate.cache.NoCacheProvider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5CFD13C1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"hibernate.connection.autocommit"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false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73EBB9B0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"hibernate.connection.useUnicode"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true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353F8854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"hibernate.connection.characterEncoding"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615DCDDD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"hibernate.connection.charSet"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UTF-8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66AF7ED6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75A1B2A1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574EB0FD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00E8C656" w14:textId="77777777"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14:paraId="7D0D7E58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>&lt;!-- ADIT transaction manager --&gt;</w:t>
      </w:r>
    </w:p>
    <w:p w14:paraId="09B50383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"org.springframework.jdbc.datasource.DataSourceTransactionManager"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"transactionManager"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property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"aditDataSource"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"dataSource"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00547C41" w14:textId="77777777"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14:paraId="442F7DEA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>&lt;!--</w:t>
      </w:r>
    </w:p>
    <w:p w14:paraId="6CFE4B9B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  <w:t xml:space="preserve">Enable the configuration of </w:t>
      </w:r>
      <w:r>
        <w:rPr>
          <w:rFonts w:ascii="Consolas" w:hAnsi="Consolas" w:cs="Consolas"/>
          <w:color w:val="3F5FBF"/>
          <w:sz w:val="20"/>
          <w:szCs w:val="20"/>
          <w:u w:val="single"/>
          <w:lang w:val="et-EE" w:bidi="ar-SA"/>
        </w:rPr>
        <w:t>transactional</w:t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t-EE" w:bidi="ar-SA"/>
        </w:rPr>
        <w:t>behavior</w:t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 xml:space="preserve"> based on</w:t>
      </w:r>
    </w:p>
    <w:p w14:paraId="72A75A1D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  <w:t>annotations</w:t>
      </w:r>
    </w:p>
    <w:p w14:paraId="1938FE74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3F5FBF"/>
          <w:sz w:val="20"/>
          <w:szCs w:val="20"/>
          <w:lang w:val="et-EE" w:bidi="ar-SA"/>
        </w:rPr>
        <w:tab/>
        <w:t>--&gt;</w:t>
      </w:r>
    </w:p>
    <w:p w14:paraId="3A865B9E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tx:annotation-driven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t-EE" w:bidi="ar-SA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t-EE" w:bidi="ar-SA"/>
        </w:rPr>
        <w:t>"transactionManager"</w:t>
      </w:r>
      <w:r>
        <w:rPr>
          <w:rFonts w:ascii="Consolas" w:hAnsi="Consolas" w:cs="Consolas"/>
          <w:sz w:val="20"/>
          <w:szCs w:val="20"/>
          <w:lang w:val="et-EE" w:bidi="ar-SA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/&gt;</w:t>
      </w:r>
    </w:p>
    <w:p w14:paraId="4F758E12" w14:textId="77777777" w:rsidR="00DB5435" w:rsidRDefault="001E55C4">
      <w:pPr>
        <w:shd w:val="clear" w:color="auto" w:fill="D6E3BC"/>
        <w:autoSpaceDE w:val="0"/>
        <w:textAlignment w:val="auto"/>
      </w:pPr>
      <w:r>
        <w:rPr>
          <w:rFonts w:ascii="Consolas" w:hAnsi="Consolas" w:cs="Consolas"/>
          <w:color w:val="000000"/>
          <w:sz w:val="20"/>
          <w:szCs w:val="20"/>
          <w:lang w:val="et-EE" w:bidi="ar-SA"/>
        </w:rPr>
        <w:tab/>
      </w:r>
    </w:p>
    <w:p w14:paraId="6BD821ED" w14:textId="77777777" w:rsidR="00DB5435" w:rsidRDefault="00DB5435">
      <w:pPr>
        <w:shd w:val="clear" w:color="auto" w:fill="D6E3BC"/>
        <w:autoSpaceDE w:val="0"/>
        <w:textAlignment w:val="auto"/>
        <w:rPr>
          <w:rFonts w:ascii="Consolas" w:hAnsi="Consolas" w:cs="Consolas"/>
          <w:sz w:val="20"/>
          <w:szCs w:val="20"/>
          <w:lang w:val="et-EE" w:bidi="ar-SA"/>
        </w:rPr>
      </w:pPr>
    </w:p>
    <w:p w14:paraId="5D9A75AF" w14:textId="77777777" w:rsidR="00DB5435" w:rsidRDefault="001E55C4">
      <w:pPr>
        <w:shd w:val="clear" w:color="auto" w:fill="D6E3BC"/>
      </w:pP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t-EE" w:bidi="ar-SA"/>
        </w:rPr>
        <w:t>beans</w:t>
      </w:r>
      <w:r>
        <w:rPr>
          <w:rFonts w:ascii="Consolas" w:hAnsi="Consolas" w:cs="Consolas"/>
          <w:color w:val="008080"/>
          <w:sz w:val="20"/>
          <w:szCs w:val="20"/>
          <w:lang w:val="et-EE" w:bidi="ar-SA"/>
        </w:rPr>
        <w:t>&gt;</w:t>
      </w:r>
    </w:p>
    <w:p w14:paraId="09A1ACB2" w14:textId="77777777" w:rsidR="00DB5435" w:rsidRDefault="00DB5435">
      <w:pPr>
        <w:shd w:val="clear" w:color="auto" w:fill="FFFFFF"/>
        <w:spacing w:line="360" w:lineRule="auto"/>
        <w:jc w:val="both"/>
        <w:rPr>
          <w:lang w:val="et-EE" w:bidi="ar-SA"/>
        </w:rPr>
      </w:pPr>
    </w:p>
    <w:p w14:paraId="1A6ACE48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sessionFactory</w:t>
      </w:r>
      <w:r>
        <w:rPr>
          <w:lang w:val="et-EE" w:bidi="ar-SA"/>
        </w:rPr>
        <w:t xml:space="preserve"> – ADIT andmebaasi ühenduse konfiguratsioon</w:t>
      </w:r>
    </w:p>
    <w:p w14:paraId="0E785AAE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dvkSessionFactory</w:t>
      </w:r>
      <w:r>
        <w:rPr>
          <w:lang w:val="et-EE" w:bidi="ar-SA"/>
        </w:rPr>
        <w:t xml:space="preserve"> – DVK andmebaasi ühenduse konfiguratsioon</w:t>
      </w:r>
    </w:p>
    <w:p w14:paraId="3A3B735E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dataSource </w:t>
      </w:r>
      <w:r>
        <w:rPr>
          <w:lang w:val="et-EE" w:bidi="ar-SA"/>
        </w:rPr>
        <w:t>– ADIT andmebaasi ühendus</w:t>
      </w:r>
    </w:p>
    <w:p w14:paraId="15C5B2CB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mappingLocations</w:t>
      </w:r>
      <w:r>
        <w:rPr>
          <w:lang w:val="et-EE" w:bidi="ar-SA"/>
        </w:rPr>
        <w:t xml:space="preserve"> – Andmebaasi objektid, mis kasutavad seda ühendust</w:t>
      </w:r>
    </w:p>
    <w:p w14:paraId="5C68E0D3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hibernateProperties</w:t>
      </w:r>
      <w:r>
        <w:rPr>
          <w:lang w:val="et-EE" w:bidi="ar-SA"/>
        </w:rPr>
        <w:t xml:space="preserve"> – Hibernate ühenduse kirjeldused</w:t>
      </w:r>
    </w:p>
    <w:p w14:paraId="3E85D8A4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hibernate.dialect </w:t>
      </w:r>
      <w:r>
        <w:rPr>
          <w:lang w:val="et-EE" w:bidi="ar-SA"/>
        </w:rPr>
        <w:t>–Andmebaasi dialekt mida kasutatakse</w:t>
      </w:r>
    </w:p>
    <w:p w14:paraId="164F6196" w14:textId="55A086E3" w:rsidR="00DB5435" w:rsidRDefault="001E55C4">
      <w:pPr>
        <w:shd w:val="clear" w:color="auto" w:fill="FFFFFF"/>
        <w:spacing w:line="360" w:lineRule="auto"/>
        <w:jc w:val="both"/>
        <w:rPr>
          <w:lang w:val="et-EE" w:bidi="ar-SA"/>
        </w:rPr>
      </w:pPr>
      <w:r>
        <w:rPr>
          <w:b/>
          <w:lang w:val="et-EE" w:bidi="ar-SA"/>
        </w:rPr>
        <w:t xml:space="preserve">hibernate.connection.driver_class </w:t>
      </w:r>
      <w:r>
        <w:rPr>
          <w:lang w:val="et-EE" w:bidi="ar-SA"/>
        </w:rPr>
        <w:t>–Andmebaasi driver</w:t>
      </w:r>
    </w:p>
    <w:p w14:paraId="7E5F8677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hibernate.cache.provider_class </w:t>
      </w:r>
      <w:r>
        <w:rPr>
          <w:lang w:val="et-EE" w:bidi="ar-SA"/>
        </w:rPr>
        <w:t xml:space="preserve">–Hibernate cache </w:t>
      </w:r>
    </w:p>
    <w:p w14:paraId="31B66E4E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hibernate.show.sql</w:t>
      </w:r>
      <w:r>
        <w:rPr>
          <w:lang w:val="et-EE" w:bidi="ar-SA"/>
        </w:rPr>
        <w:t xml:space="preserve"> – Kas hibernate näitab päringuks loodud SQL-i</w:t>
      </w:r>
    </w:p>
    <w:p w14:paraId="3EB26F8B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>hibernate.connection.characterEncoding</w:t>
      </w:r>
      <w:r>
        <w:rPr>
          <w:lang w:val="et-EE" w:bidi="ar-SA"/>
        </w:rPr>
        <w:t xml:space="preserve"> – Andmebaasi ühenduse kodeering</w:t>
      </w:r>
    </w:p>
    <w:p w14:paraId="5E6DECBA" w14:textId="77777777" w:rsidR="00DB5435" w:rsidRDefault="001E55C4">
      <w:pPr>
        <w:shd w:val="clear" w:color="auto" w:fill="FFFFFF"/>
        <w:spacing w:line="360" w:lineRule="auto"/>
        <w:jc w:val="both"/>
      </w:pPr>
      <w:r>
        <w:rPr>
          <w:b/>
          <w:lang w:val="et-EE" w:bidi="ar-SA"/>
        </w:rPr>
        <w:t xml:space="preserve">hibernate.connection.charSet </w:t>
      </w:r>
      <w:r>
        <w:rPr>
          <w:lang w:val="et-EE" w:bidi="ar-SA"/>
        </w:rPr>
        <w:t>- Andmebaasi ühenduse kodeering</w:t>
      </w:r>
    </w:p>
    <w:p w14:paraId="3A1F957B" w14:textId="77777777" w:rsidR="00DB5435" w:rsidRDefault="00DB5435">
      <w:pPr>
        <w:shd w:val="clear" w:color="auto" w:fill="FFFFFF"/>
        <w:spacing w:line="360" w:lineRule="auto"/>
        <w:jc w:val="both"/>
      </w:pPr>
    </w:p>
    <w:p w14:paraId="68B65776" w14:textId="77777777"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115" w:name="_Toc419377342"/>
      <w:r>
        <w:rPr>
          <w:lang w:val="et-EE"/>
        </w:rPr>
        <w:t>Fail adit-jobs.xml</w:t>
      </w:r>
      <w:bookmarkEnd w:id="115"/>
    </w:p>
    <w:p w14:paraId="36464A85" w14:textId="77777777" w:rsidR="00DB5435" w:rsidRDefault="001E55C4">
      <w:pPr>
        <w:spacing w:line="360" w:lineRule="auto"/>
        <w:jc w:val="both"/>
      </w:pPr>
      <w:r>
        <w:rPr>
          <w:lang w:val="et-EE"/>
        </w:rPr>
        <w:t xml:space="preserve">Ajatatud toimingud (DVK-ga suhtlemine ja teavituste saatmine X-Tee teavituskalendrisse) on seadistatud </w:t>
      </w:r>
      <w:r>
        <w:rPr>
          <w:b/>
          <w:i/>
          <w:lang w:val="et-EE"/>
        </w:rPr>
        <w:t>adit-jobs.xml</w:t>
      </w:r>
      <w:r>
        <w:rPr>
          <w:lang w:val="et-EE"/>
        </w:rPr>
        <w:t xml:space="preserve"> failis:</w:t>
      </w:r>
    </w:p>
    <w:p w14:paraId="41A5A56F" w14:textId="77777777" w:rsidR="00DB5435" w:rsidRDefault="00DB5435">
      <w:pPr>
        <w:rPr>
          <w:lang w:val="et-EE"/>
        </w:rPr>
      </w:pPr>
    </w:p>
    <w:p w14:paraId="0AC87A5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"dvkSendTrigger"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480A9F2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5A89119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14:paraId="5775511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4AB564E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14:paraId="2BEDDC6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5F2DEC8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7FD7FA50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14:paraId="1BAAD84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"dvkReceiveTrigger"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043725EF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"receiveJobDetails"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52B7000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14:paraId="51886A26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95D25B1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14:paraId="057BFB1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005CDB6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0559D8C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14:paraId="62DE4CB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"dvkUpdateStatusTrigger"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0533064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"updateStatusJobDetails"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1185938A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14:paraId="4C79C74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"180000"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6DE1CA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14:paraId="41FEC95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667E631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19AB954A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14:paraId="668AF300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"dvkUpdateStatusToDVKTrigger"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7B992CE6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"UpdateStatusToDVKJobDetails"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E5C74F5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&lt;!-- 10 seconds --&gt;</w:t>
      </w:r>
    </w:p>
    <w:p w14:paraId="7BFFA92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"240000"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1A092851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every 20 seconds --&gt;</w:t>
      </w:r>
    </w:p>
    <w:p w14:paraId="6C5C7BA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30163E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57637169" w14:textId="77777777" w:rsidR="00DB5435" w:rsidRDefault="001E55C4">
      <w:pPr>
        <w:shd w:val="clear" w:color="auto" w:fill="D6E3BC"/>
        <w:autoSpaceDE w:val="0"/>
        <w:rPr>
          <w:rFonts w:ascii="Courier New" w:hAnsi="Courier New" w:cs="Courier New"/>
          <w:color w:val="000000"/>
          <w:sz w:val="20"/>
          <w:szCs w:val="20"/>
          <w:lang w:val="et-EE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14:paraId="1D029BB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"DeleteDocumentsFromDVKJobTrigger"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081C9BC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"DeleteDocumentsFromDVKJobDetails"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4C90715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&lt;!-- 10 seconds --&gt;</w:t>
      </w:r>
    </w:p>
    <w:p w14:paraId="5C58E6DA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599D27A3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repeat every 20 seconds --&gt;</w:t>
      </w:r>
    </w:p>
    <w:p w14:paraId="7D068E60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"3600000"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F90E3D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7482CA8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ab/>
      </w:r>
    </w:p>
    <w:p w14:paraId="58A0D29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"UserSyncJobTrigger"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2CBBEF8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"UserSyncJobDetails"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40E1E85D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&lt;!-- 10 seconds --&gt;</w:t>
      </w:r>
    </w:p>
    <w:p w14:paraId="359C001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CBC570F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repeat every 20 seconds --&gt;</w:t>
      </w:r>
    </w:p>
    <w:p w14:paraId="2064B916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"30000"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531D444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24D135FB" w14:textId="77777777" w:rsidR="00DB5435" w:rsidRDefault="00DB5435">
      <w:pPr>
        <w:shd w:val="clear" w:color="auto" w:fill="D6E3BC"/>
        <w:autoSpaceDE w:val="0"/>
        <w:rPr>
          <w:lang w:val="et-EE"/>
        </w:rPr>
      </w:pPr>
    </w:p>
    <w:p w14:paraId="09109E0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"notificationTrigger"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5D8B1CBA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"sendNotificationsJobDetails"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CD9EF86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0FC6CD5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58C1088E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00720A07" w14:textId="77777777"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14:paraId="31F76B3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"temporaryFolderCleanerTrigger"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7BD9BB9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"temporaryFolderCleanerJobDetails"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6AFE1FDA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First execute 10 seconds after application start --&gt;</w:t>
      </w:r>
    </w:p>
    <w:p w14:paraId="3218D2D3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D5CC06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Repeat every 1 hour --&gt;</w:t>
      </w:r>
    </w:p>
    <w:p w14:paraId="6A4DB110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"360000"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418EB304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1A767221" w14:textId="77777777" w:rsidR="00DB5435" w:rsidRDefault="00DB5435">
      <w:pPr>
        <w:spacing w:line="360" w:lineRule="auto"/>
        <w:jc w:val="both"/>
        <w:rPr>
          <w:i/>
          <w:lang w:val="et-EE"/>
        </w:rPr>
      </w:pPr>
    </w:p>
    <w:p w14:paraId="4D050F04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dvkSendTrigger</w:t>
      </w:r>
      <w:r>
        <w:rPr>
          <w:lang w:val="et-EE"/>
        </w:rPr>
        <w:t xml:space="preserve"> – määrab, kui tihti käivitatakse dokumentide DVK-sse saatmise protsess.</w:t>
      </w:r>
    </w:p>
    <w:p w14:paraId="561DDAAD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dvkReceiveTrigger</w:t>
      </w:r>
      <w:r>
        <w:rPr>
          <w:lang w:val="et-EE"/>
        </w:rPr>
        <w:t xml:space="preserve"> – määrab, kui tihti käivitatakse DVK-st dokumentide vastuvõtmise protsess</w:t>
      </w:r>
    </w:p>
    <w:p w14:paraId="525B10F6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dvkUpdateStatusTrigger</w:t>
      </w:r>
      <w:r>
        <w:rPr>
          <w:lang w:val="et-EE"/>
        </w:rPr>
        <w:t xml:space="preserve"> – määrab, kui tihti uuendatakse dokumentide staatuseid DVK-st ADIT-isse (DVK-sse saadetud dokumentide puhul)</w:t>
      </w:r>
    </w:p>
    <w:p w14:paraId="0AA69FB6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dvkUpdateStatusToDVKTrigger</w:t>
      </w:r>
      <w:r>
        <w:rPr>
          <w:lang w:val="et-EE"/>
        </w:rPr>
        <w:t xml:space="preserve"> – määrab, kui tihti uuendatakse dokumentide staatuseid ADIT-ist DVK-sse (ADIT-isse saadetud dokumentide puhul)</w:t>
      </w:r>
    </w:p>
    <w:p w14:paraId="3549C3A3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DeleteDocumentsFromDVKJobTrigger</w:t>
      </w:r>
      <w:r>
        <w:rPr>
          <w:lang w:val="et-EE"/>
        </w:rPr>
        <w:t xml:space="preserve"> – määrab, kui tihti käiakse DVK-st kustutamas dokumente, millel on vastavad „lõpetatud“ staatused. Kustutatakse ainult dokumendi DVK XML konteiner.</w:t>
      </w:r>
    </w:p>
    <w:p w14:paraId="69E318BB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UserSyncJobTrigger</w:t>
      </w:r>
      <w:r>
        <w:rPr>
          <w:lang w:val="et-EE"/>
        </w:rPr>
        <w:t xml:space="preserve"> – määrab, kui tihti sünkroniseeritakse DVK kasutajad ADIT kasutajatega (sünkroniseerimine toimub suunal DVK -&gt; ADIT).</w:t>
      </w:r>
    </w:p>
    <w:p w14:paraId="4838B9F1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notificationTrigger</w:t>
      </w:r>
      <w:r>
        <w:rPr>
          <w:lang w:val="et-EE"/>
        </w:rPr>
        <w:t xml:space="preserve"> – määrab, kui tihti saadetakse teavitused X-Tee teavituskalendrisse</w:t>
      </w:r>
    </w:p>
    <w:p w14:paraId="43421DA1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temporaryFolderCleanerTrigger</w:t>
      </w:r>
      <w:r>
        <w:rPr>
          <w:lang w:val="et-EE"/>
        </w:rPr>
        <w:t xml:space="preserve"> – määrab, kui tihti kustutatakse töökataloogist ajutised failid</w:t>
      </w:r>
    </w:p>
    <w:p w14:paraId="5A77837A" w14:textId="77777777" w:rsidR="00DB5435" w:rsidRDefault="00DB5435">
      <w:pPr>
        <w:spacing w:line="360" w:lineRule="auto"/>
        <w:jc w:val="both"/>
        <w:rPr>
          <w:lang w:val="et-EE"/>
        </w:rPr>
      </w:pPr>
    </w:p>
    <w:p w14:paraId="35FBBEEE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Kõikides eeltoodud seadistustes saab määrata järgmised parameetrid:</w:t>
      </w:r>
    </w:p>
    <w:p w14:paraId="15D8819C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startDelay</w:t>
      </w:r>
      <w:r>
        <w:rPr>
          <w:lang w:val="et-EE"/>
        </w:rPr>
        <w:t xml:space="preserve"> – kui kaua pärast rakenduse käivitamist toimub esimene käivitamine</w:t>
      </w:r>
    </w:p>
    <w:p w14:paraId="2DF10CA6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repeatInterval</w:t>
      </w:r>
      <w:r>
        <w:rPr>
          <w:lang w:val="et-EE"/>
        </w:rPr>
        <w:t xml:space="preserve"> – kui tihti protsessi käivitatakse</w:t>
      </w:r>
    </w:p>
    <w:p w14:paraId="137F0104" w14:textId="77777777" w:rsidR="00DB5435" w:rsidRDefault="00DB5435">
      <w:pPr>
        <w:spacing w:line="360" w:lineRule="auto"/>
        <w:jc w:val="both"/>
      </w:pPr>
    </w:p>
    <w:p w14:paraId="0A56BF96" w14:textId="77777777"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116" w:name="__RefHeading__4268_1533963332"/>
      <w:bookmarkStart w:id="117" w:name="_Toc273126553"/>
      <w:bookmarkStart w:id="118" w:name="_Toc273126335"/>
      <w:bookmarkStart w:id="119" w:name="_Toc273123372"/>
      <w:bookmarkStart w:id="120" w:name="_Toc273123288"/>
      <w:bookmarkStart w:id="121" w:name="_Toc273108574"/>
      <w:bookmarkStart w:id="122" w:name="_Toc272832967"/>
      <w:bookmarkStart w:id="123" w:name="_Toc272232647"/>
      <w:bookmarkStart w:id="124" w:name="_Toc271538817"/>
      <w:bookmarkStart w:id="125" w:name="_Toc271531543"/>
      <w:bookmarkStart w:id="126" w:name="_Toc271529442"/>
      <w:bookmarkStart w:id="127" w:name="_Toc270430275"/>
      <w:bookmarkStart w:id="128" w:name="_Toc270429120"/>
      <w:bookmarkStart w:id="129" w:name="_Toc270420557"/>
      <w:bookmarkStart w:id="130" w:name="_Toc269996966"/>
      <w:bookmarkStart w:id="131" w:name="_Toc269040697"/>
      <w:bookmarkStart w:id="132" w:name="_Toc269115273"/>
      <w:bookmarkStart w:id="133" w:name="_Toc275771641"/>
      <w:bookmarkStart w:id="134" w:name="_Toc275770858"/>
      <w:bookmarkStart w:id="135" w:name="_Toc275765998"/>
      <w:bookmarkStart w:id="136" w:name="_Toc275764721"/>
      <w:bookmarkStart w:id="137" w:name="_Toc275181516"/>
      <w:bookmarkStart w:id="138" w:name="_Toc273352072"/>
      <w:bookmarkStart w:id="139" w:name="_Toc419377343"/>
      <w:bookmarkEnd w:id="116"/>
      <w:r>
        <w:rPr>
          <w:lang w:val="et-EE"/>
        </w:rPr>
        <w:t>F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>
        <w:rPr>
          <w:lang w:val="et-EE"/>
        </w:rPr>
        <w:t>ail log4j.xml</w:t>
      </w:r>
      <w:bookmarkEnd w:id="133"/>
      <w:bookmarkEnd w:id="134"/>
      <w:bookmarkEnd w:id="135"/>
      <w:bookmarkEnd w:id="136"/>
      <w:bookmarkEnd w:id="137"/>
      <w:bookmarkEnd w:id="138"/>
      <w:bookmarkEnd w:id="139"/>
    </w:p>
    <w:p w14:paraId="3D009BC2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Logimine on ADIT rakenduses lahendatud Log4J raamistikku kasutades, seega toimub ka log4j.xml faili seadistamine vastavalt. Vaikimisi on seadistatud logimine kahte eraldi faili:</w:t>
      </w:r>
    </w:p>
    <w:p w14:paraId="5B643924" w14:textId="77777777" w:rsidR="00DB5435" w:rsidRDefault="00DB5435">
      <w:pPr>
        <w:spacing w:line="360" w:lineRule="auto"/>
        <w:jc w:val="both"/>
        <w:rPr>
          <w:lang w:val="et-EE"/>
        </w:rPr>
      </w:pPr>
    </w:p>
    <w:p w14:paraId="2EF107D9" w14:textId="77777777" w:rsidR="00DB5435" w:rsidRDefault="001E55C4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DVK liidese logi</w:t>
      </w:r>
    </w:p>
    <w:p w14:paraId="6FC6EDA4" w14:textId="77777777" w:rsidR="00DB5435" w:rsidRDefault="00DB5435">
      <w:pPr>
        <w:rPr>
          <w:lang w:val="et-EE"/>
        </w:rPr>
      </w:pPr>
    </w:p>
    <w:p w14:paraId="3D97964D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"file"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"org.apache.log4j.DailyRollingFileAppender"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7B6DED33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"file"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1F497D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1F497D"/>
          <w:sz w:val="20"/>
          <w:szCs w:val="20"/>
          <w:lang w:val="et-EE" w:bidi="ar-SA"/>
        </w:rPr>
        <w:t>"log/adit/adit_dvk.log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4331A69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"datePattern"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"'.'yyyy-MM"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62D048B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"append"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6B82833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"org.apache.log4j.PatternLayout"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08F10D6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"ConversionPattern"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"%d{ABSOLUTE}%5p %C:%L - %m%n"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229B1CD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33ADBBA5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2B047F7C" w14:textId="77777777" w:rsidR="00DB5435" w:rsidRDefault="00DB5435">
      <w:pPr>
        <w:rPr>
          <w:lang w:val="et-EE"/>
        </w:rPr>
      </w:pPr>
    </w:p>
    <w:p w14:paraId="669B8A04" w14:textId="77777777" w:rsidR="00DB5435" w:rsidRDefault="001E55C4">
      <w:pPr>
        <w:pStyle w:val="ListParagraph"/>
        <w:numPr>
          <w:ilvl w:val="0"/>
          <w:numId w:val="8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ADIT rakenduse logi</w:t>
      </w:r>
    </w:p>
    <w:p w14:paraId="780AB0B6" w14:textId="77777777" w:rsidR="00DB5435" w:rsidRDefault="00DB5435">
      <w:pPr>
        <w:rPr>
          <w:lang w:val="et-EE"/>
        </w:rPr>
      </w:pPr>
    </w:p>
    <w:p w14:paraId="4D2A4096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"org.apache.log4j.DailyRollingFileAppender"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68FC87B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"file"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1F497D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1F497D"/>
          <w:sz w:val="20"/>
          <w:szCs w:val="20"/>
          <w:lang w:val="et-EE" w:bidi="ar-SA"/>
        </w:rPr>
        <w:t>"log/adit/adit.log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AF0684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"datePattern"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"'.'yyyy-MM"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3DD46FB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"append"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4AF8E73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"org.apache.log4j.PatternLayout"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49CA451A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param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"ConversionPattern"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"%d{ABSOLUTE}%5p %C:%L - %m%n"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6FC9CB6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layout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2B8D7A99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C0C0C0"/>
          <w:lang w:val="et-EE" w:bidi="ar-SA"/>
        </w:rPr>
        <w:t>appender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6DA5185F" w14:textId="77777777" w:rsidR="00DB5435" w:rsidRDefault="00DB5435">
      <w:pPr>
        <w:spacing w:line="360" w:lineRule="auto"/>
        <w:jc w:val="both"/>
        <w:rPr>
          <w:lang w:val="et-EE"/>
        </w:rPr>
      </w:pPr>
    </w:p>
    <w:p w14:paraId="71A4D7B7" w14:textId="77777777" w:rsidR="00DB5435" w:rsidRDefault="001E55C4">
      <w:pPr>
        <w:spacing w:line="360" w:lineRule="auto"/>
        <w:jc w:val="both"/>
      </w:pPr>
      <w:r>
        <w:rPr>
          <w:i/>
          <w:lang w:val="et-EE"/>
        </w:rPr>
        <w:t>NB! Rakenduse testimise ajaks on mõistlik sisse lülitada logimine tasemel „DEBUG“. Tootmisesse minekul tuleks logida tasemel „INFO“ või „WARN“.</w:t>
      </w:r>
    </w:p>
    <w:p w14:paraId="5BF47433" w14:textId="77777777" w:rsidR="00DB5435" w:rsidRDefault="00DB5435">
      <w:pPr>
        <w:spacing w:line="360" w:lineRule="auto"/>
        <w:jc w:val="both"/>
        <w:rPr>
          <w:lang w:val="et-EE"/>
        </w:rPr>
      </w:pPr>
    </w:p>
    <w:p w14:paraId="4C1AB7F2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ADIT rakenduse saab seadistada nii rakenduse enda kui ka DVK liidese veateateid logima ka Nagios monitooringusüsteemi. Selleks tuleb lisada log4j.xml faili eraldi Nagiose appender:</w:t>
      </w:r>
    </w:p>
    <w:p w14:paraId="380F9C93" w14:textId="77777777" w:rsidR="00DB5435" w:rsidRDefault="00DB5435">
      <w:pPr>
        <w:rPr>
          <w:lang w:val="et-EE"/>
        </w:rPr>
      </w:pPr>
    </w:p>
    <w:p w14:paraId="49F68F30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&lt;appender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 xml:space="preserve">"nagios"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"org.apache.log4j.nagios.NagiosAppender"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12E011D6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"Host"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"localhost"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918F9B6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"Port"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"5667"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0E309316" w14:textId="77777777"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14:paraId="78876FE8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"ConfigFile"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"nsca_send_clear.cfg"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EDD0AF8" w14:textId="77777777"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14:paraId="00FAB752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"ServiceNameDefault"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"ADIT"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2D577592" w14:textId="77777777"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14:paraId="0F461F09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"useMDCServiceName"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"false"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102155B5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"MDCServiceNameKey"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"nagios_service_name"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69E1A9C6" w14:textId="77777777"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14:paraId="113B0F26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"useMDCHostName"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21C0EA7D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"MDCHostNameKey"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"virtual_host"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00F09468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"InitializeMDCHostNameValue"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"production"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287A08D7" w14:textId="77777777" w:rsidR="00DB5435" w:rsidRDefault="001E55C4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</w:p>
    <w:p w14:paraId="6CB1D647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"useShortHostName"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"false"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D7653A5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"MDCCanonicalHostNameKey"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"nagios_canonical_hostname"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F73CE1D" w14:textId="77777777"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14:paraId="58B6FB09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"Log4j_Level_WARN"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"NAGIOS_WARN"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EC97390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"Log4j_Level_ERROR"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"NAGIOS_CRITICAL"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11635FB7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"Log4j_Level_FATAL"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"NAGIOS_CRITICAL"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2C5BA176" w14:textId="77777777"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14:paraId="524DE543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"SendStartupMessageOK"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"Application Errors Cleared"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11611A6D" w14:textId="77777777" w:rsidR="00DB5435" w:rsidRDefault="00DB5435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14:paraId="553F8E54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&lt;layout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i/>
          <w:iCs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"org.apache.log4j.PatternLayout"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02441857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   &lt;param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="ConversionPattern"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="%X{nagios_canonical_hostname}: %m%n"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096683B2" w14:textId="77777777" w:rsidR="00DB5435" w:rsidRDefault="001E55C4">
      <w:pPr>
        <w:shd w:val="clear" w:color="auto" w:fill="D6E3BC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 &lt;/layout&gt;</w:t>
      </w:r>
    </w:p>
    <w:p w14:paraId="3CD6FF16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&lt;/appender&gt;</w:t>
      </w:r>
    </w:p>
    <w:p w14:paraId="1F04BB0A" w14:textId="77777777" w:rsidR="00DB5435" w:rsidRDefault="00DB5435">
      <w:pPr>
        <w:spacing w:line="360" w:lineRule="auto"/>
        <w:jc w:val="both"/>
        <w:rPr>
          <w:lang w:val="et-EE"/>
        </w:rPr>
      </w:pPr>
    </w:p>
    <w:p w14:paraId="138820D6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Parameetris „ConfigFile“ viidatud konfiguratsioonifail „ncsa_send_clear.cfg“ sisaldab Nagios andmevahetuse krüpteeringu seadeid.</w:t>
      </w:r>
    </w:p>
    <w:p w14:paraId="6860800A" w14:textId="77777777" w:rsidR="00DB5435" w:rsidRDefault="00DB5435">
      <w:pPr>
        <w:spacing w:line="360" w:lineRule="auto"/>
        <w:jc w:val="both"/>
        <w:rPr>
          <w:lang w:val="et-EE"/>
        </w:rPr>
      </w:pPr>
    </w:p>
    <w:p w14:paraId="591CF8B7" w14:textId="77777777" w:rsidR="00DB5435" w:rsidRDefault="001E55C4">
      <w:pPr>
        <w:pStyle w:val="Heading3"/>
        <w:spacing w:line="360" w:lineRule="auto"/>
        <w:jc w:val="both"/>
        <w:rPr>
          <w:lang w:val="et-EE"/>
        </w:rPr>
      </w:pPr>
      <w:bookmarkStart w:id="140" w:name="__RefHeading__4270_1533963332"/>
      <w:bookmarkStart w:id="141" w:name="_Toc273126554"/>
      <w:bookmarkStart w:id="142" w:name="_Toc273126336"/>
      <w:bookmarkStart w:id="143" w:name="_Toc273123373"/>
      <w:bookmarkStart w:id="144" w:name="_Toc273123289"/>
      <w:bookmarkStart w:id="145" w:name="_Toc273108575"/>
      <w:bookmarkStart w:id="146" w:name="_Toc272832968"/>
      <w:bookmarkStart w:id="147" w:name="_Toc272232648"/>
      <w:bookmarkStart w:id="148" w:name="_Toc271538818"/>
      <w:bookmarkStart w:id="149" w:name="_Toc271531544"/>
      <w:bookmarkStart w:id="150" w:name="_Toc271529443"/>
      <w:bookmarkStart w:id="151" w:name="_Toc270430276"/>
      <w:bookmarkStart w:id="152" w:name="_Toc270429121"/>
      <w:bookmarkStart w:id="153" w:name="_Toc270420558"/>
      <w:bookmarkStart w:id="154" w:name="_Toc269996967"/>
      <w:bookmarkStart w:id="155" w:name="_Toc269040698"/>
      <w:bookmarkStart w:id="156" w:name="_Toc269115274"/>
      <w:bookmarkStart w:id="157" w:name="_Toc275771642"/>
      <w:bookmarkStart w:id="158" w:name="_Toc275770859"/>
      <w:bookmarkStart w:id="159" w:name="_Toc275765999"/>
      <w:bookmarkStart w:id="160" w:name="_Toc275764722"/>
      <w:bookmarkStart w:id="161" w:name="_Toc275181517"/>
      <w:bookmarkStart w:id="162" w:name="_Toc273352073"/>
      <w:bookmarkStart w:id="163" w:name="_Toc419377344"/>
      <w:bookmarkEnd w:id="140"/>
      <w:r>
        <w:rPr>
          <w:lang w:val="et-EE"/>
        </w:rPr>
        <w:t>F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r>
        <w:rPr>
          <w:lang w:val="et-EE"/>
        </w:rPr>
        <w:t>ail xtee.properties</w:t>
      </w:r>
      <w:bookmarkEnd w:id="157"/>
      <w:bookmarkEnd w:id="158"/>
      <w:bookmarkEnd w:id="159"/>
      <w:bookmarkEnd w:id="160"/>
      <w:bookmarkEnd w:id="161"/>
      <w:bookmarkEnd w:id="162"/>
      <w:bookmarkEnd w:id="163"/>
    </w:p>
    <w:p w14:paraId="477E72B3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Kuna ADIT kasutab oma töös X-Tee teenuseid (teavituskalender ja riigiportaal), siis on vajalik ka sellekohane seadistus (xtee.properties):</w:t>
      </w:r>
    </w:p>
    <w:p w14:paraId="59031E48" w14:textId="77777777" w:rsidR="00DB5435" w:rsidRDefault="00DB5435">
      <w:pPr>
        <w:rPr>
          <w:lang w:val="et-EE"/>
        </w:rPr>
      </w:pPr>
    </w:p>
    <w:p w14:paraId="67ADA78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institution=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70006317</w:t>
      </w:r>
    </w:p>
    <w:p w14:paraId="0C005A5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security.server=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http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: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//turvaserver/cgi-bin/consumer_proxy</w:t>
      </w:r>
    </w:p>
    <w:p w14:paraId="0497220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database=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teavituskalender</w:t>
      </w:r>
    </w:p>
    <w:p w14:paraId="3500957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method=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lisaSyndmus</w:t>
      </w:r>
    </w:p>
    <w:p w14:paraId="72730843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version=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v1</w:t>
      </w:r>
    </w:p>
    <w:p w14:paraId="4210F337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idcode=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00000000000</w:t>
      </w:r>
    </w:p>
    <w:p w14:paraId="1F4F6F02" w14:textId="77777777" w:rsidR="00DB5435" w:rsidRDefault="00DB5435">
      <w:pPr>
        <w:rPr>
          <w:lang w:val="et-EE"/>
        </w:rPr>
      </w:pPr>
    </w:p>
    <w:p w14:paraId="45625407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Parameetrid:</w:t>
      </w:r>
    </w:p>
    <w:p w14:paraId="683E6223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Institution</w:t>
      </w:r>
      <w:r>
        <w:rPr>
          <w:lang w:val="et-EE"/>
        </w:rPr>
        <w:t xml:space="preserve"> – Asutuse registrikood. Määrab, millise asutuse nimel ADIT andmekogu teiste X-Tee andmekogude päringuid käivitab.</w:t>
      </w:r>
    </w:p>
    <w:p w14:paraId="3C47D180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Security.server</w:t>
      </w:r>
      <w:r>
        <w:rPr>
          <w:lang w:val="et-EE"/>
        </w:rPr>
        <w:t xml:space="preserve"> – Väljuvate X-Tee päringute teostamiseks kasutatava turvaserveri aadress.</w:t>
      </w:r>
    </w:p>
    <w:p w14:paraId="2A3CEDD9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Database</w:t>
      </w:r>
      <w:r>
        <w:rPr>
          <w:lang w:val="et-EE"/>
        </w:rPr>
        <w:t xml:space="preserve"> – Vaikimisi kasutatava andmekogu nimi. Selle parameetri täitmine pole eriti oluline, kuna iga konkreetse päringu teostamisel valib rakendus ise vajaliku andmekogu.</w:t>
      </w:r>
    </w:p>
    <w:p w14:paraId="7E7D6935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Method</w:t>
      </w:r>
      <w:r>
        <w:rPr>
          <w:lang w:val="et-EE"/>
        </w:rPr>
        <w:t xml:space="preserve"> – Vaikimisi kasutatava päringu nimi.Selle parameetri täitmine pole eriti oluline, kuna iga konkreetse päringu teostamisel määrab rakendus ise vajaliku päringu nime ja versiooni.</w:t>
      </w:r>
    </w:p>
    <w:p w14:paraId="2C3A0C1E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Version</w:t>
      </w:r>
      <w:r>
        <w:rPr>
          <w:lang w:val="et-EE"/>
        </w:rPr>
        <w:t xml:space="preserve"> – Vaikimisi kasutatava päringu versioon.Selle parameetri täitmine pole eriti oluline, kuna iga konkreetse päringu teostamisel määrab rakendus ise vajaliku päringu nime ja versiooni.</w:t>
      </w:r>
    </w:p>
    <w:p w14:paraId="49EFAA19" w14:textId="77777777" w:rsidR="00DB5435" w:rsidRDefault="001E55C4">
      <w:pPr>
        <w:spacing w:line="360" w:lineRule="auto"/>
        <w:jc w:val="both"/>
      </w:pPr>
      <w:r>
        <w:rPr>
          <w:b/>
          <w:i/>
          <w:lang w:val="et-EE"/>
        </w:rPr>
        <w:t>Idcode</w:t>
      </w:r>
      <w:r>
        <w:rPr>
          <w:lang w:val="et-EE"/>
        </w:rPr>
        <w:t xml:space="preserve"> – Isikukood. Määrab, millise isiku nimel ADIT andmekogu teiste X-Tee andmekogude päringuid käivitab.</w:t>
      </w:r>
    </w:p>
    <w:p w14:paraId="0A5D5AB3" w14:textId="77777777" w:rsidR="00DB5435" w:rsidRDefault="00DB5435">
      <w:pPr>
        <w:rPr>
          <w:lang w:val="et-EE"/>
        </w:rPr>
      </w:pPr>
    </w:p>
    <w:p w14:paraId="3A6D41CB" w14:textId="0A639141"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164" w:name="__RefHeading__4272_1533963332"/>
      <w:bookmarkStart w:id="165" w:name="_Toc273126555"/>
      <w:bookmarkStart w:id="166" w:name="_Toc273126337"/>
      <w:bookmarkStart w:id="167" w:name="_Toc273123374"/>
      <w:bookmarkStart w:id="168" w:name="_Toc273123290"/>
      <w:bookmarkStart w:id="169" w:name="_Toc273108576"/>
      <w:bookmarkStart w:id="170" w:name="_Toc272832969"/>
      <w:bookmarkStart w:id="171" w:name="_Toc272232649"/>
      <w:bookmarkStart w:id="172" w:name="_Toc271538819"/>
      <w:bookmarkStart w:id="173" w:name="_Toc271531545"/>
      <w:bookmarkStart w:id="174" w:name="_Toc271529444"/>
      <w:bookmarkStart w:id="175" w:name="_Toc270430277"/>
      <w:bookmarkStart w:id="176" w:name="_Toc270429122"/>
      <w:bookmarkStart w:id="177" w:name="_Toc270420559"/>
      <w:bookmarkStart w:id="178" w:name="_Toc269996968"/>
      <w:bookmarkStart w:id="179" w:name="_Toc269040699"/>
      <w:bookmarkStart w:id="180" w:name="_Toc269115275"/>
      <w:bookmarkStart w:id="181" w:name="_Toc275771643"/>
      <w:bookmarkStart w:id="182" w:name="_Toc275770860"/>
      <w:bookmarkStart w:id="183" w:name="_Toc275766000"/>
      <w:bookmarkStart w:id="184" w:name="_Toc275764723"/>
      <w:bookmarkStart w:id="185" w:name="_Toc275181518"/>
      <w:bookmarkStart w:id="186" w:name="_Toc273352074"/>
      <w:bookmarkStart w:id="187" w:name="_Toc419377345"/>
      <w:bookmarkEnd w:id="164"/>
      <w:r>
        <w:rPr>
          <w:lang w:val="et-EE"/>
        </w:rPr>
        <w:t xml:space="preserve">Rakenduse paigaldamine Tomcat </w:t>
      </w:r>
      <w:r w:rsidR="00F31E2A">
        <w:rPr>
          <w:lang w:val="et-EE"/>
        </w:rPr>
        <w:t>7</w:t>
      </w:r>
      <w:r>
        <w:rPr>
          <w:lang w:val="et-EE"/>
        </w:rPr>
        <w:t>.x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r>
        <w:rPr>
          <w:lang w:val="et-EE"/>
        </w:rPr>
        <w:t xml:space="preserve">  rakendusserverisse</w:t>
      </w:r>
      <w:bookmarkEnd w:id="181"/>
      <w:bookmarkEnd w:id="182"/>
      <w:bookmarkEnd w:id="183"/>
      <w:bookmarkEnd w:id="184"/>
      <w:bookmarkEnd w:id="185"/>
      <w:bookmarkEnd w:id="186"/>
      <w:bookmarkEnd w:id="187"/>
    </w:p>
    <w:p w14:paraId="0C81EE81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NB! Enne rakenduse paigaldamist veendu, et seadistusfailid on muudetud vastavalt paigaldatavale keskkonnale.</w:t>
      </w:r>
    </w:p>
    <w:p w14:paraId="6FA77199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Rakenduse paigaldamiseks rakendusserverisse toimi järgnevalt:</w:t>
      </w:r>
    </w:p>
    <w:p w14:paraId="05BDF744" w14:textId="77777777" w:rsidR="00DB5435" w:rsidRDefault="001E55C4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</w:pPr>
      <w:r>
        <w:rPr>
          <w:lang w:val="et-EE"/>
        </w:rPr>
        <w:t>Loo rakendusserveri konfiguratsioonifaili „context.xml“</w:t>
      </w:r>
      <w:r>
        <w:rPr>
          <w:color w:val="FF0000"/>
          <w:lang w:val="et-EE"/>
        </w:rPr>
        <w:t xml:space="preserve"> </w:t>
      </w:r>
      <w:r>
        <w:rPr>
          <w:lang w:val="et-EE"/>
        </w:rPr>
        <w:t>JNDI ressurss, mis viitaks ADIT andmebaasile</w:t>
      </w:r>
      <w:r w:rsidR="00F31E2A">
        <w:rPr>
          <w:lang w:val="et-EE"/>
        </w:rPr>
        <w:t xml:space="preserve"> ja DVK UK andmebaasile</w:t>
      </w:r>
      <w:r>
        <w:rPr>
          <w:lang w:val="et-EE"/>
        </w:rPr>
        <w:t>:</w:t>
      </w:r>
    </w:p>
    <w:p w14:paraId="63C3A8C5" w14:textId="77777777" w:rsidR="00DB5435" w:rsidRDefault="00DB5435">
      <w:pPr>
        <w:ind w:left="-708"/>
        <w:rPr>
          <w:lang w:val="et-EE"/>
        </w:rPr>
      </w:pPr>
    </w:p>
    <w:p w14:paraId="642E68D4" w14:textId="77777777" w:rsidR="00DB5435" w:rsidRDefault="001E55C4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>
        <w:rPr>
          <w:rFonts w:ascii="Courier New" w:hAnsi="Courier New" w:cs="Courier New"/>
          <w:sz w:val="20"/>
          <w:szCs w:val="20"/>
          <w:lang w:val="et-EE"/>
        </w:rPr>
        <w:t>&lt;Context ..&gt;</w:t>
      </w:r>
    </w:p>
    <w:p w14:paraId="63786FFE" w14:textId="77777777" w:rsidR="00DB5435" w:rsidRDefault="00DB5435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</w:p>
    <w:p w14:paraId="1E6D6174" w14:textId="77777777" w:rsidR="00F31E2A" w:rsidRDefault="00F31E2A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 w:rsidRPr="00F31E2A">
        <w:rPr>
          <w:rFonts w:ascii="Courier New" w:hAnsi="Courier New" w:cs="Courier New"/>
          <w:sz w:val="20"/>
          <w:szCs w:val="20"/>
          <w:lang w:val="et-EE"/>
        </w:rPr>
        <w:t>&lt;Resource name="jdbc/adit-arendus" auth="Container" type="javax.sql.DataSource"  driverClassName="org.postgresql.Driver" username="adit</w:t>
      </w:r>
      <w:r>
        <w:rPr>
          <w:rFonts w:ascii="Courier New" w:hAnsi="Courier New" w:cs="Courier New"/>
          <w:sz w:val="20"/>
          <w:szCs w:val="20"/>
          <w:lang w:val="et-EE"/>
        </w:rPr>
        <w:t>_user" password="****</w:t>
      </w:r>
      <w:r w:rsidRPr="00F31E2A">
        <w:rPr>
          <w:rFonts w:ascii="Courier New" w:hAnsi="Courier New" w:cs="Courier New"/>
          <w:sz w:val="20"/>
          <w:szCs w:val="20"/>
          <w:lang w:val="et-EE"/>
        </w:rPr>
        <w:t>" maxActive="20" maxIdle="10" removeAbandoned="true" maxWait="-1" logAbandoned="true" url="jdbc:postgresql://10.0.13.170:5432/adit" /&gt;</w:t>
      </w:r>
    </w:p>
    <w:p w14:paraId="6540747B" w14:textId="77777777" w:rsidR="00F31E2A" w:rsidRDefault="00F31E2A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</w:p>
    <w:p w14:paraId="40890782" w14:textId="548D4100" w:rsidR="00DB5435" w:rsidRDefault="00F31E2A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 w:rsidRPr="00F31E2A">
        <w:rPr>
          <w:rFonts w:ascii="Courier New" w:hAnsi="Courier New" w:cs="Courier New"/>
          <w:sz w:val="20"/>
          <w:szCs w:val="20"/>
          <w:lang w:val="et-EE"/>
        </w:rPr>
        <w:t>&lt;Resource name="jdbc/adit_dvk-arendus" auth="Container" type="javax.sql.DataSource"  driverClassName="org.postgresql.Driver" username="adit_dvkuk_user" password="</w:t>
      </w:r>
      <w:r>
        <w:rPr>
          <w:rFonts w:ascii="Courier New" w:hAnsi="Courier New" w:cs="Courier New"/>
          <w:sz w:val="20"/>
          <w:szCs w:val="20"/>
          <w:lang w:val="et-EE"/>
        </w:rPr>
        <w:t>****</w:t>
      </w:r>
      <w:r w:rsidRPr="00F31E2A">
        <w:rPr>
          <w:rFonts w:ascii="Courier New" w:hAnsi="Courier New" w:cs="Courier New"/>
          <w:sz w:val="20"/>
          <w:szCs w:val="20"/>
          <w:lang w:val="et-EE"/>
        </w:rPr>
        <w:t xml:space="preserve">" maxActive="20" maxIdle="10" removeAbandoned="true" maxWait="-1" logAbandoned="true" url="jdbc:postgresql://10.0.13.170:5432/adit" /&gt; </w:t>
      </w:r>
    </w:p>
    <w:p w14:paraId="51D47659" w14:textId="77777777" w:rsidR="00DB5435" w:rsidRDefault="001E55C4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>
        <w:rPr>
          <w:rFonts w:ascii="Courier New" w:hAnsi="Courier New" w:cs="Courier New"/>
          <w:sz w:val="20"/>
          <w:szCs w:val="20"/>
          <w:lang w:val="et-EE"/>
        </w:rPr>
        <w:t>…</w:t>
      </w:r>
    </w:p>
    <w:p w14:paraId="5ECD04E1" w14:textId="77777777" w:rsidR="00DB5435" w:rsidRDefault="001E55C4">
      <w:pPr>
        <w:shd w:val="clear" w:color="auto" w:fill="D6E3BC"/>
        <w:ind w:left="708"/>
        <w:rPr>
          <w:rFonts w:ascii="Courier New" w:hAnsi="Courier New" w:cs="Courier New"/>
          <w:sz w:val="20"/>
          <w:szCs w:val="20"/>
          <w:lang w:val="et-EE"/>
        </w:rPr>
      </w:pPr>
      <w:r>
        <w:rPr>
          <w:rFonts w:ascii="Courier New" w:hAnsi="Courier New" w:cs="Courier New"/>
          <w:sz w:val="20"/>
          <w:szCs w:val="20"/>
          <w:lang w:val="et-EE"/>
        </w:rPr>
        <w:t>&lt;/Context&gt;</w:t>
      </w:r>
    </w:p>
    <w:p w14:paraId="7A410FB0" w14:textId="77777777" w:rsidR="00DB5435" w:rsidRDefault="00DB5435">
      <w:pPr>
        <w:rPr>
          <w:lang w:val="et-EE"/>
        </w:rPr>
      </w:pPr>
    </w:p>
    <w:p w14:paraId="2D03DEFB" w14:textId="77777777" w:rsidR="00DB5435" w:rsidRDefault="001E55C4">
      <w:pPr>
        <w:spacing w:line="360" w:lineRule="auto"/>
        <w:ind w:left="708"/>
        <w:jc w:val="both"/>
        <w:rPr>
          <w:lang w:val="et-EE"/>
        </w:rPr>
      </w:pPr>
      <w:r>
        <w:rPr>
          <w:lang w:val="et-EE"/>
        </w:rPr>
        <w:t>Keskkonnale vastavaks muuda järgmised parameetrid:</w:t>
      </w:r>
    </w:p>
    <w:p w14:paraId="088E0965" w14:textId="77777777" w:rsidR="00DB5435" w:rsidRDefault="00DB5435">
      <w:pPr>
        <w:spacing w:line="360" w:lineRule="auto"/>
        <w:ind w:left="708"/>
        <w:jc w:val="both"/>
        <w:rPr>
          <w:lang w:val="et-EE"/>
        </w:rPr>
      </w:pPr>
    </w:p>
    <w:p w14:paraId="4C0B22BC" w14:textId="0611D852" w:rsidR="00DB5435" w:rsidRDefault="001E55C4">
      <w:pPr>
        <w:spacing w:line="360" w:lineRule="auto"/>
        <w:ind w:left="708"/>
      </w:pPr>
      <w:r>
        <w:rPr>
          <w:b/>
          <w:i/>
          <w:lang w:val="et-EE"/>
        </w:rPr>
        <w:t>url</w:t>
      </w:r>
      <w:r>
        <w:rPr>
          <w:lang w:val="et-EE"/>
        </w:rPr>
        <w:t xml:space="preserve"> – andmebaasi ühenduse </w:t>
      </w:r>
      <w:r>
        <w:rPr>
          <w:i/>
          <w:lang w:val="et-EE"/>
        </w:rPr>
        <w:t>URL</w:t>
      </w:r>
      <w:r>
        <w:rPr>
          <w:lang w:val="et-EE"/>
        </w:rPr>
        <w:t xml:space="preserve"> (</w:t>
      </w:r>
      <w:r>
        <w:rPr>
          <w:i/>
          <w:lang w:val="et-EE"/>
        </w:rPr>
        <w:t>database URL</w:t>
      </w:r>
      <w:r>
        <w:rPr>
          <w:lang w:val="et-EE"/>
        </w:rPr>
        <w:t xml:space="preserve">). Formaat: </w:t>
      </w:r>
      <w:r>
        <w:rPr>
          <w:i/>
          <w:lang w:val="et-EE"/>
        </w:rPr>
        <w:t>jdbc:</w:t>
      </w:r>
      <w:r w:rsidR="00F31E2A">
        <w:rPr>
          <w:i/>
          <w:lang w:val="et-EE"/>
        </w:rPr>
        <w:t>postgresql</w:t>
      </w:r>
      <w:r>
        <w:rPr>
          <w:i/>
          <w:lang w:val="et-EE"/>
        </w:rPr>
        <w:t>://[HOST]:[PORT]/[SID]</w:t>
      </w:r>
    </w:p>
    <w:p w14:paraId="6240653B" w14:textId="77777777" w:rsidR="00DB5435" w:rsidRDefault="001E55C4">
      <w:pPr>
        <w:spacing w:line="360" w:lineRule="auto"/>
        <w:ind w:left="708"/>
      </w:pPr>
      <w:r>
        <w:rPr>
          <w:b/>
          <w:i/>
          <w:lang w:val="et-EE"/>
        </w:rPr>
        <w:t>username</w:t>
      </w:r>
      <w:r>
        <w:rPr>
          <w:lang w:val="et-EE"/>
        </w:rPr>
        <w:t xml:space="preserve"> – andmebaasikasutaja kasutajanimi</w:t>
      </w:r>
    </w:p>
    <w:p w14:paraId="5B786797" w14:textId="77777777" w:rsidR="00DB5435" w:rsidRDefault="001E55C4">
      <w:pPr>
        <w:spacing w:line="360" w:lineRule="auto"/>
        <w:ind w:left="708"/>
      </w:pPr>
      <w:r>
        <w:rPr>
          <w:b/>
          <w:i/>
          <w:lang w:val="et-EE"/>
        </w:rPr>
        <w:t>password</w:t>
      </w:r>
      <w:r>
        <w:rPr>
          <w:lang w:val="et-EE"/>
        </w:rPr>
        <w:t xml:space="preserve"> – andmebaasikasutaja parool</w:t>
      </w:r>
    </w:p>
    <w:p w14:paraId="352AFFEC" w14:textId="77777777" w:rsidR="00DB5435" w:rsidRDefault="00DB5435">
      <w:pPr>
        <w:spacing w:line="360" w:lineRule="auto"/>
        <w:ind w:left="708"/>
        <w:jc w:val="both"/>
        <w:rPr>
          <w:lang w:val="et-EE"/>
        </w:rPr>
      </w:pPr>
    </w:p>
    <w:p w14:paraId="4DA8C212" w14:textId="77777777" w:rsidR="00DB5435" w:rsidRDefault="001E55C4">
      <w:pPr>
        <w:spacing w:line="360" w:lineRule="auto"/>
        <w:ind w:left="708"/>
        <w:jc w:val="both"/>
      </w:pPr>
      <w:r>
        <w:rPr>
          <w:lang w:val="et-EE"/>
        </w:rPr>
        <w:t>NB! Parameeter “</w:t>
      </w:r>
      <w:r>
        <w:rPr>
          <w:i/>
          <w:lang w:val="et-EE"/>
        </w:rPr>
        <w:t>name</w:t>
      </w:r>
      <w:r>
        <w:rPr>
          <w:lang w:val="et-EE"/>
        </w:rPr>
        <w:t xml:space="preserve">” väärtus peab olema kindlasti sama, mis deklareeritud </w:t>
      </w:r>
      <w:r>
        <w:rPr>
          <w:i/>
          <w:lang w:val="et-EE"/>
        </w:rPr>
        <w:t xml:space="preserve">adit-servlet.xml </w:t>
      </w:r>
      <w:r>
        <w:rPr>
          <w:lang w:val="et-EE"/>
        </w:rPr>
        <w:t xml:space="preserve">failis (bean 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aditDataSource</w:t>
      </w:r>
      <w:r>
        <w:rPr>
          <w:lang w:val="et-EE"/>
        </w:rPr>
        <w:t>).</w:t>
      </w:r>
    </w:p>
    <w:p w14:paraId="5E2A155D" w14:textId="77777777" w:rsidR="00DB5435" w:rsidRDefault="001E55C4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Paki paigalduspakett lahti kataloogi „[TOMCAT_HOME]/webapps/adit“</w:t>
      </w:r>
    </w:p>
    <w:p w14:paraId="145734A7" w14:textId="320DAB8F" w:rsidR="00400F85" w:rsidRDefault="00400F85" w:rsidP="007A05CC">
      <w:pPr>
        <w:pStyle w:val="ListParagraph"/>
        <w:numPr>
          <w:ilvl w:val="0"/>
          <w:numId w:val="9"/>
        </w:numPr>
        <w:spacing w:line="360" w:lineRule="auto"/>
        <w:ind w:left="709" w:hanging="709"/>
        <w:jc w:val="both"/>
        <w:rPr>
          <w:lang w:val="et-EE"/>
        </w:rPr>
      </w:pPr>
      <w:r w:rsidRPr="00400F85">
        <w:rPr>
          <w:lang w:val="et-EE"/>
        </w:rPr>
        <w:t>Kopeeri rakenduse WEB-INF/lib kataloogist Postgres JDBC jar fail $CATALINA_HOME/lib kataloogi</w:t>
      </w:r>
      <w:r>
        <w:rPr>
          <w:lang w:val="et-EE"/>
        </w:rPr>
        <w:t xml:space="preserve"> (</w:t>
      </w:r>
      <w:r w:rsidRPr="00400F85">
        <w:rPr>
          <w:lang w:val="et-EE"/>
        </w:rPr>
        <w:t>Ubuntu 14.04 puhul kataloogi /usr/share/tomcat7/lib</w:t>
      </w:r>
      <w:r>
        <w:rPr>
          <w:lang w:val="et-EE"/>
        </w:rPr>
        <w:t>)</w:t>
      </w:r>
    </w:p>
    <w:p w14:paraId="0F826F0C" w14:textId="77777777" w:rsidR="00DB5435" w:rsidRDefault="001E55C4">
      <w:pPr>
        <w:pStyle w:val="ListParagraph"/>
        <w:numPr>
          <w:ilvl w:val="0"/>
          <w:numId w:val="9"/>
        </w:numPr>
        <w:spacing w:line="360" w:lineRule="auto"/>
        <w:ind w:left="0" w:firstLine="0"/>
        <w:jc w:val="both"/>
        <w:rPr>
          <w:lang w:val="et-EE"/>
        </w:rPr>
      </w:pPr>
      <w:r>
        <w:rPr>
          <w:lang w:val="et-EE"/>
        </w:rPr>
        <w:t>Tee rakendusserverile taaskäivitus</w:t>
      </w:r>
    </w:p>
    <w:p w14:paraId="19EAE62B" w14:textId="77777777" w:rsidR="00DB5435" w:rsidRDefault="00DB5435">
      <w:pPr>
        <w:spacing w:line="360" w:lineRule="auto"/>
        <w:jc w:val="both"/>
        <w:rPr>
          <w:lang w:val="et-EE"/>
        </w:rPr>
      </w:pPr>
    </w:p>
    <w:p w14:paraId="638CCC0C" w14:textId="77777777" w:rsidR="00DB5435" w:rsidRDefault="001E55C4">
      <w:pPr>
        <w:pStyle w:val="Heading2"/>
        <w:spacing w:line="360" w:lineRule="auto"/>
        <w:jc w:val="both"/>
        <w:rPr>
          <w:lang w:val="et-EE"/>
        </w:rPr>
      </w:pPr>
      <w:bookmarkStart w:id="188" w:name="__RefHeading__4274_1533963332"/>
      <w:bookmarkStart w:id="189" w:name="_Toc275771644"/>
      <w:bookmarkStart w:id="190" w:name="_Toc275770861"/>
      <w:bookmarkStart w:id="191" w:name="_Toc275766001"/>
      <w:bookmarkStart w:id="192" w:name="_Toc275764724"/>
      <w:bookmarkStart w:id="193" w:name="_Toc275181519"/>
      <w:bookmarkStart w:id="194" w:name="_Toc273126556"/>
      <w:bookmarkStart w:id="195" w:name="_Toc273126338"/>
      <w:bookmarkStart w:id="196" w:name="_Toc273123375"/>
      <w:bookmarkStart w:id="197" w:name="_Toc273123291"/>
      <w:bookmarkStart w:id="198" w:name="_Toc273108577"/>
      <w:bookmarkStart w:id="199" w:name="_Toc272832970"/>
      <w:bookmarkStart w:id="200" w:name="_Toc272232650"/>
      <w:bookmarkStart w:id="201" w:name="_Toc271538820"/>
      <w:bookmarkStart w:id="202" w:name="_Toc271531546"/>
      <w:bookmarkStart w:id="203" w:name="_Toc271529445"/>
      <w:bookmarkStart w:id="204" w:name="_Toc270430278"/>
      <w:bookmarkStart w:id="205" w:name="_Toc270429123"/>
      <w:bookmarkStart w:id="206" w:name="_Toc270420560"/>
      <w:bookmarkStart w:id="207" w:name="_Toc273352075"/>
      <w:bookmarkStart w:id="208" w:name="_Toc419377346"/>
      <w:bookmarkEnd w:id="188"/>
      <w:r>
        <w:rPr>
          <w:lang w:val="et-EE"/>
        </w:rPr>
        <w:t>Rakenduse paigaldamine Weblogic 10.x rakendusserverisse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2B7CCCB1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NB! Enne rakenduse paigaldamist veendu, et seadistusfailid on muudetud vastavalt paigaldatavale keskkonnale.</w:t>
      </w:r>
    </w:p>
    <w:p w14:paraId="6DC55E17" w14:textId="77777777" w:rsidR="00DB5435" w:rsidRDefault="00DB5435">
      <w:pPr>
        <w:spacing w:line="360" w:lineRule="auto"/>
        <w:jc w:val="both"/>
        <w:rPr>
          <w:lang w:val="et-EE"/>
        </w:rPr>
      </w:pPr>
    </w:p>
    <w:p w14:paraId="47B7969C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Ettevalmistus:</w:t>
      </w:r>
    </w:p>
    <w:p w14:paraId="6919BB0E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Tekita 2 Weblogicu serverit ühte klastrisse</w:t>
      </w:r>
    </w:p>
    <w:p w14:paraId="1B2A06DE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Tekita järgmised JNDI andmebaasiühendused (DataSource):</w:t>
      </w:r>
    </w:p>
    <w:p w14:paraId="36563303" w14:textId="77777777"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</w:pPr>
      <w:r>
        <w:rPr>
          <w:lang w:val="et-EE"/>
        </w:rPr>
        <w:t xml:space="preserve">ADIT_DS (jndi name: </w:t>
      </w:r>
      <w:r>
        <w:rPr>
          <w:b/>
          <w:lang w:val="et-EE"/>
        </w:rPr>
        <w:t>jdbc/adit</w:t>
      </w:r>
      <w:r>
        <w:rPr>
          <w:lang w:val="et-EE"/>
        </w:rPr>
        <w:t>) – viide ADIT andmebaasiskeemile (kasutaja ADIT_APP)</w:t>
      </w:r>
    </w:p>
    <w:p w14:paraId="23EFD50E" w14:textId="77777777"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</w:pPr>
      <w:r>
        <w:rPr>
          <w:lang w:val="et-EE"/>
        </w:rPr>
        <w:t xml:space="preserve">ADIT_DVK_CLIENT_DS (jndi name: </w:t>
      </w:r>
      <w:r>
        <w:rPr>
          <w:b/>
          <w:lang w:val="et-EE"/>
        </w:rPr>
        <w:t>jdbc/adit_dvk</w:t>
      </w:r>
      <w:r>
        <w:rPr>
          <w:lang w:val="et-EE"/>
        </w:rPr>
        <w:t>) – viide ADIT DVK Universaalkliendi andmebaasiskeemile</w:t>
      </w:r>
    </w:p>
    <w:p w14:paraId="42CD4131" w14:textId="77777777" w:rsidR="00DB5435" w:rsidRDefault="00DB5435">
      <w:pPr>
        <w:spacing w:line="360" w:lineRule="auto"/>
        <w:jc w:val="both"/>
        <w:rPr>
          <w:lang w:val="et-EE"/>
        </w:rPr>
      </w:pPr>
    </w:p>
    <w:p w14:paraId="574ADD1A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Sammud paigaldamiseks:</w:t>
      </w:r>
    </w:p>
    <w:p w14:paraId="6E11024A" w14:textId="77777777" w:rsidR="00DB5435" w:rsidRDefault="00DB5435">
      <w:pPr>
        <w:spacing w:line="360" w:lineRule="auto"/>
        <w:jc w:val="both"/>
        <w:rPr>
          <w:lang w:val="et-EE"/>
        </w:rPr>
      </w:pPr>
    </w:p>
    <w:p w14:paraId="1D91B48A" w14:textId="77777777" w:rsidR="00DB5435" w:rsidRDefault="001E55C4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t-EE"/>
        </w:rPr>
      </w:pPr>
      <w:r>
        <w:rPr>
          <w:lang w:val="et-EE"/>
        </w:rPr>
        <w:t>Paigalda rakenduse pakett-fail (adit.war) rakendusserveri masina kõvakettale sellisesse kohta, kust rakendusserver sellele ligi pääseb.</w:t>
      </w:r>
    </w:p>
    <w:p w14:paraId="79C7DC15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</w:pPr>
      <w:r>
        <w:rPr>
          <w:lang w:val="et-EE"/>
        </w:rPr>
        <w:t xml:space="preserve">Ava rakendusserveri administreerimiskonsool – </w:t>
      </w:r>
      <w:hyperlink r:id="rId12" w:history="1">
        <w:r>
          <w:rPr>
            <w:rStyle w:val="Hyperlink"/>
            <w:lang w:val="et-EE"/>
          </w:rPr>
          <w:t>http://[HOST]:[PORT]/console</w:t>
        </w:r>
      </w:hyperlink>
      <w:r>
        <w:rPr>
          <w:lang w:val="et-EE"/>
        </w:rPr>
        <w:t xml:space="preserve"> (nt. </w:t>
      </w:r>
      <w:hyperlink r:id="rId13" w:history="1">
        <w:r>
          <w:rPr>
            <w:rStyle w:val="Hyperlink"/>
            <w:lang w:val="et-EE"/>
          </w:rPr>
          <w:t>http://10.0.13.36:7001/console</w:t>
        </w:r>
      </w:hyperlink>
      <w:r>
        <w:rPr>
          <w:lang w:val="et-EE"/>
        </w:rPr>
        <w:t>)  ja logi sisse.</w:t>
      </w:r>
    </w:p>
    <w:p w14:paraId="03531C8D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lingile „Deployments“</w:t>
      </w:r>
    </w:p>
    <w:p w14:paraId="267AF7B5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Avaneb sellesse rakendusserverisse paigaldatud rakenduse loetelu. Uue rakenduse paigaldamiseks vajuta nupule „Take lock and edit“ ning seejärel nupule „Install“.</w:t>
      </w:r>
    </w:p>
    <w:p w14:paraId="567DB438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Sirvi kataloogi, kus asub punktis 1 nimetatud fail „adit.war“ ning märgista see.</w:t>
      </w:r>
    </w:p>
    <w:p w14:paraId="2F77B48B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kataloogipuu all olevale nupule „Next“.</w:t>
      </w:r>
    </w:p>
    <w:p w14:paraId="1E55F710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Kuvatakse ekraan, kus valitakse rakenduse paigaldamise „stiil“, vali „Install this deployment as an application“ ja vajuta „Next“.</w:t>
      </w:r>
    </w:p>
    <w:p w14:paraId="62F3EDFD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Kuvatakse seadistuse ekraan, millel peaksid olema määratud järgmised parameetrid:</w:t>
      </w:r>
    </w:p>
    <w:p w14:paraId="42FDE032" w14:textId="77777777"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Name: rakenduse nimi</w:t>
      </w:r>
    </w:p>
    <w:p w14:paraId="208EBD7A" w14:textId="77777777"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Security: DD only</w:t>
      </w:r>
    </w:p>
    <w:p w14:paraId="1F07A699" w14:textId="77777777" w:rsidR="00DB5435" w:rsidRDefault="001E55C4">
      <w:pPr>
        <w:pStyle w:val="ListParagraph"/>
        <w:numPr>
          <w:ilvl w:val="1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Source accessibility: Copy this application onto every target for me</w:t>
      </w:r>
    </w:p>
    <w:p w14:paraId="038EF4AE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nupule „Finish“.</w:t>
      </w:r>
    </w:p>
    <w:p w14:paraId="1E4D7A6D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Vajuta nupule „Release configuration / Activate changes“.</w:t>
      </w:r>
    </w:p>
    <w:p w14:paraId="1D5E5874" w14:textId="77777777" w:rsidR="00DB5435" w:rsidRDefault="001E55C4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t-EE"/>
        </w:rPr>
      </w:pPr>
      <w:r>
        <w:rPr>
          <w:lang w:val="et-EE"/>
        </w:rPr>
        <w:t>Tee WebLogicule restart.</w:t>
      </w:r>
    </w:p>
    <w:p w14:paraId="47741E1A" w14:textId="77777777" w:rsidR="00DB5435" w:rsidRDefault="00DB5435">
      <w:pPr>
        <w:rPr>
          <w:rFonts w:ascii="Courier New" w:hAnsi="Courier New" w:cs="Courier New"/>
          <w:sz w:val="20"/>
          <w:szCs w:val="20"/>
          <w:lang w:val="et-EE"/>
        </w:rPr>
      </w:pPr>
    </w:p>
    <w:p w14:paraId="4CB39B9E" w14:textId="77777777" w:rsidR="00DB5435" w:rsidRDefault="001E55C4">
      <w:pPr>
        <w:pStyle w:val="Heading1"/>
        <w:spacing w:line="360" w:lineRule="auto"/>
        <w:jc w:val="both"/>
        <w:rPr>
          <w:lang w:val="et-EE"/>
        </w:rPr>
      </w:pPr>
      <w:bookmarkStart w:id="209" w:name="__RefHeading__4276_1533963332"/>
      <w:bookmarkStart w:id="210" w:name="_Toc273126557"/>
      <w:bookmarkStart w:id="211" w:name="_Toc273126339"/>
      <w:bookmarkStart w:id="212" w:name="_Toc273123376"/>
      <w:bookmarkStart w:id="213" w:name="_Toc273123292"/>
      <w:bookmarkStart w:id="214" w:name="_Toc273108578"/>
      <w:bookmarkStart w:id="215" w:name="_Toc272832971"/>
      <w:bookmarkStart w:id="216" w:name="_Toc272232651"/>
      <w:bookmarkStart w:id="217" w:name="_Toc271538821"/>
      <w:bookmarkStart w:id="218" w:name="_Toc271531547"/>
      <w:bookmarkStart w:id="219" w:name="_Toc271529446"/>
      <w:bookmarkStart w:id="220" w:name="_Toc270430279"/>
      <w:bookmarkStart w:id="221" w:name="_Toc270429124"/>
      <w:bookmarkStart w:id="222" w:name="_Toc270420561"/>
      <w:bookmarkStart w:id="223" w:name="_Toc269996969"/>
      <w:bookmarkStart w:id="224" w:name="_Toc269040700"/>
      <w:bookmarkStart w:id="225" w:name="_Toc269115276"/>
      <w:bookmarkStart w:id="226" w:name="_Toc275771645"/>
      <w:bookmarkStart w:id="227" w:name="_Toc275770862"/>
      <w:bookmarkStart w:id="228" w:name="_Toc275766002"/>
      <w:bookmarkStart w:id="229" w:name="_Toc275764725"/>
      <w:bookmarkStart w:id="230" w:name="_Toc275181520"/>
      <w:bookmarkStart w:id="231" w:name="_Toc273352076"/>
      <w:bookmarkStart w:id="232" w:name="_Toc419377347"/>
      <w:bookmarkEnd w:id="209"/>
      <w:r>
        <w:rPr>
          <w:lang w:val="et-EE"/>
        </w:rPr>
        <w:t xml:space="preserve">DVK 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r>
        <w:rPr>
          <w:lang w:val="et-EE"/>
        </w:rPr>
        <w:t>liidese seadistamine</w:t>
      </w:r>
      <w:bookmarkEnd w:id="226"/>
      <w:bookmarkEnd w:id="227"/>
      <w:bookmarkEnd w:id="228"/>
      <w:bookmarkEnd w:id="229"/>
      <w:bookmarkEnd w:id="230"/>
      <w:bookmarkEnd w:id="231"/>
      <w:bookmarkEnd w:id="232"/>
    </w:p>
    <w:p w14:paraId="2165E3E0" w14:textId="77777777" w:rsidR="00DB5435" w:rsidRDefault="001E55C4">
      <w:pPr>
        <w:spacing w:line="360" w:lineRule="auto"/>
        <w:jc w:val="both"/>
        <w:rPr>
          <w:lang w:val="et-EE"/>
        </w:rPr>
      </w:pPr>
      <w:r>
        <w:rPr>
          <w:lang w:val="et-EE"/>
        </w:rPr>
        <w:t>Kindlasti tuleb kontrollida, et DVK universaalkliendi andmetabelis DHL_CLASSIFIER olevad DVK staatuste klassifikaatorid vastaksid ADIT-is kasutatavatele, mis asuvad tabelis DOCUMENT_DVK_STATUS. Lisaks on vajalik lülitada välja DVK universaalkliendi andmebaasis olev andmebaasipäästik “TR_DHL_MESSAGE_ID”.</w:t>
      </w:r>
    </w:p>
    <w:p w14:paraId="5CE3DC4B" w14:textId="77777777" w:rsidR="00DB5435" w:rsidRDefault="00DB5435">
      <w:pPr>
        <w:pageBreakBefore/>
        <w:spacing w:after="200" w:line="276" w:lineRule="auto"/>
        <w:rPr>
          <w:lang w:val="et-EE"/>
        </w:rPr>
      </w:pPr>
    </w:p>
    <w:p w14:paraId="2C8713DF" w14:textId="77777777" w:rsidR="00DB5435" w:rsidRDefault="001E55C4">
      <w:pPr>
        <w:pStyle w:val="Heading1"/>
        <w:rPr>
          <w:lang w:val="et-EE"/>
        </w:rPr>
      </w:pPr>
      <w:bookmarkStart w:id="233" w:name="__RefHeading__4278_1533963332"/>
      <w:bookmarkStart w:id="234" w:name="_Toc275771646"/>
      <w:bookmarkStart w:id="235" w:name="_Toc275770863"/>
      <w:bookmarkStart w:id="236" w:name="_Toc275766003"/>
      <w:bookmarkStart w:id="237" w:name="_Toc275764726"/>
      <w:bookmarkStart w:id="238" w:name="_Toc275181521"/>
      <w:bookmarkStart w:id="239" w:name="_Toc273126558"/>
      <w:bookmarkStart w:id="240" w:name="_Toc273126340"/>
      <w:bookmarkStart w:id="241" w:name="_Toc273123377"/>
      <w:bookmarkStart w:id="242" w:name="_Toc273123293"/>
      <w:bookmarkStart w:id="243" w:name="_Toc273108579"/>
      <w:bookmarkStart w:id="244" w:name="_Toc272832972"/>
      <w:bookmarkStart w:id="245" w:name="_Toc272232652"/>
      <w:bookmarkStart w:id="246" w:name="_Toc271538822"/>
      <w:bookmarkStart w:id="247" w:name="_Toc271531548"/>
      <w:bookmarkStart w:id="248" w:name="_Toc271529447"/>
      <w:bookmarkStart w:id="249" w:name="_Toc270430280"/>
      <w:bookmarkStart w:id="250" w:name="_Toc270429125"/>
      <w:bookmarkStart w:id="251" w:name="_Toc270420562"/>
      <w:bookmarkStart w:id="252" w:name="_Toc269996970"/>
      <w:bookmarkStart w:id="253" w:name="_Toc269115277"/>
      <w:bookmarkStart w:id="254" w:name="_Toc273352077"/>
      <w:bookmarkStart w:id="255" w:name="_Toc419377348"/>
      <w:bookmarkEnd w:id="233"/>
      <w:r>
        <w:rPr>
          <w:lang w:val="et-EE"/>
        </w:rPr>
        <w:t>T</w:t>
      </w:r>
      <w:bookmarkStart w:id="256" w:name="_Toc269040701"/>
      <w:r>
        <w:rPr>
          <w:lang w:val="et-EE"/>
        </w:rPr>
        <w:t>eavituskalendri ja riigiportaali X-Tee liidese seadistamine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14:paraId="551217B2" w14:textId="77777777" w:rsidR="00DB5435" w:rsidRDefault="00DB5435">
      <w:pPr>
        <w:rPr>
          <w:lang w:val="et-EE"/>
        </w:rPr>
      </w:pPr>
    </w:p>
    <w:p w14:paraId="3223DEA8" w14:textId="77777777" w:rsidR="00DB5435" w:rsidRDefault="001E55C4">
      <w:pPr>
        <w:rPr>
          <w:lang w:val="et-EE"/>
        </w:rPr>
      </w:pPr>
      <w:r>
        <w:rPr>
          <w:lang w:val="et-EE"/>
        </w:rPr>
        <w:t>Teavituskalendri ja riigiportaali liideste töölesaamiseks tuleb teha järgmised seadistused:</w:t>
      </w:r>
    </w:p>
    <w:p w14:paraId="2521A874" w14:textId="77777777"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Määrata teavituskalendris kasutatava ADIT teavituse nimetus (nimetus, mille alusel kasutajad teavituskalendris ADIT teavitusi tellida saavad).</w:t>
      </w:r>
    </w:p>
    <w:p w14:paraId="17482051" w14:textId="77777777"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Määrata teavituste väljasaatmise intervall.</w:t>
      </w:r>
    </w:p>
    <w:p w14:paraId="450C836A" w14:textId="77777777"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Määrata väljuvate x-tee päringute parameetrid.</w:t>
      </w:r>
    </w:p>
    <w:p w14:paraId="0C1A57FF" w14:textId="77777777" w:rsidR="00DB5435" w:rsidRDefault="001E55C4">
      <w:pPr>
        <w:numPr>
          <w:ilvl w:val="0"/>
          <w:numId w:val="12"/>
        </w:numPr>
        <w:spacing w:before="57" w:after="200"/>
        <w:rPr>
          <w:lang w:val="et-EE"/>
        </w:rPr>
      </w:pPr>
      <w:r>
        <w:rPr>
          <w:lang w:val="et-EE"/>
        </w:rPr>
        <w:t>Tagada, et teavitusportaali ja riigiportaali andmekogude poole pöörduval asutusel (määratud failis xtee.properties) oleks järgmiste x-tee päringute käivitamise õigus:</w:t>
      </w:r>
    </w:p>
    <w:p w14:paraId="69AE86FC" w14:textId="77777777" w:rsidR="00DB5435" w:rsidRDefault="001E55C4">
      <w:pPr>
        <w:numPr>
          <w:ilvl w:val="1"/>
          <w:numId w:val="12"/>
        </w:numPr>
        <w:ind w:left="1416" w:hanging="360"/>
        <w:rPr>
          <w:lang w:val="et-EE"/>
        </w:rPr>
      </w:pPr>
      <w:r>
        <w:rPr>
          <w:lang w:val="et-EE"/>
        </w:rPr>
        <w:t>teavituskalender.lisaSyndmus</w:t>
      </w:r>
    </w:p>
    <w:p w14:paraId="677D57F9" w14:textId="77777777" w:rsidR="00DB5435" w:rsidRDefault="001E55C4">
      <w:pPr>
        <w:numPr>
          <w:ilvl w:val="1"/>
          <w:numId w:val="12"/>
        </w:numPr>
        <w:ind w:left="1416" w:hanging="360"/>
        <w:rPr>
          <w:lang w:val="et-EE"/>
        </w:rPr>
      </w:pPr>
      <w:r>
        <w:rPr>
          <w:lang w:val="et-EE"/>
        </w:rPr>
        <w:t>riigiportaal.tellimusteStaatus</w:t>
      </w:r>
    </w:p>
    <w:p w14:paraId="4EA4D0E9" w14:textId="77777777" w:rsidR="00DB5435" w:rsidRDefault="00DB5435">
      <w:pPr>
        <w:rPr>
          <w:lang w:val="et-EE"/>
        </w:rPr>
      </w:pPr>
    </w:p>
    <w:p w14:paraId="23EF523D" w14:textId="77777777" w:rsidR="00DB5435" w:rsidRDefault="00DB5435">
      <w:pPr>
        <w:rPr>
          <w:lang w:val="et-EE"/>
        </w:rPr>
      </w:pPr>
    </w:p>
    <w:p w14:paraId="2F32AE9A" w14:textId="77777777" w:rsidR="00DB5435" w:rsidRDefault="001E55C4">
      <w:r>
        <w:rPr>
          <w:lang w:val="et-EE"/>
        </w:rPr>
        <w:t xml:space="preserve">Teavituse nimetuse teavituskalendris saab määrata failis </w:t>
      </w:r>
      <w:r>
        <w:rPr>
          <w:b/>
          <w:bCs/>
          <w:lang w:val="et-EE"/>
        </w:rPr>
        <w:t>adit-configuration.xml</w:t>
      </w:r>
      <w:r>
        <w:rPr>
          <w:lang w:val="et-EE"/>
        </w:rPr>
        <w:t>.</w:t>
      </w:r>
    </w:p>
    <w:p w14:paraId="46610583" w14:textId="77777777" w:rsidR="00DB5435" w:rsidRDefault="00DB5435">
      <w:pPr>
        <w:rPr>
          <w:lang w:val="et-EE"/>
        </w:rPr>
      </w:pPr>
    </w:p>
    <w:p w14:paraId="131D5BF1" w14:textId="77777777" w:rsidR="00DB5435" w:rsidRDefault="001E55C4">
      <w:pPr>
        <w:spacing w:after="113"/>
        <w:rPr>
          <w:lang w:val="et-EE"/>
        </w:rPr>
      </w:pPr>
      <w:r>
        <w:rPr>
          <w:lang w:val="et-EE"/>
        </w:rPr>
        <w:t>Teavituskalendri teavituse nimetuse määramine:</w:t>
      </w:r>
    </w:p>
    <w:p w14:paraId="685CEED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&lt;!-- Configuration --&gt;</w:t>
      </w:r>
    </w:p>
    <w:p w14:paraId="5044649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"configuration"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"ee.adit.util.Configuration"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6AD483B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"getJoinedMaxResults"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5CE1BE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"tempDir"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hyperlink r:id="rId14" w:history="1">
        <w:r>
          <w:rPr>
            <w:rFonts w:ascii="Courier New" w:hAnsi="Courier New" w:cs="Courier New"/>
            <w:i/>
            <w:iCs/>
            <w:color w:val="17365D"/>
            <w:sz w:val="20"/>
            <w:szCs w:val="20"/>
            <w:lang w:val="et-EE" w:bidi="ar-SA"/>
          </w:rPr>
          <w:t>/tmp</w:t>
        </w:r>
      </w:hyperlink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F10989F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"deleteTemporaryFiles"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"true"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ABBFEC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b/>
          <w:bCs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"schedulerEventTypeName"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"Minu dokumentide teavitus"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/&gt;</w:t>
      </w:r>
    </w:p>
    <w:p w14:paraId="5929EB3D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"dvkResponseMessageStylesheet"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  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i/>
          <w:iCs/>
          <w:color w:val="1F497D"/>
          <w:sz w:val="20"/>
          <w:szCs w:val="20"/>
          <w:lang w:val="et-EE" w:bidi="ar-SA"/>
        </w:rPr>
        <w:t>DVKresponseMessage.xsl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38325FE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>!-- Üldine kettamahu piirang ühe kasutaja kohta baitides --&gt;</w:t>
      </w:r>
    </w:p>
    <w:p w14:paraId="7F96B5A0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"globalDiskQuota"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"10240000"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53C2B39C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6F714481" w14:textId="77777777" w:rsidR="00DB5435" w:rsidRDefault="00DB5435">
      <w:pPr>
        <w:rPr>
          <w:lang w:val="et-EE"/>
        </w:rPr>
      </w:pPr>
    </w:p>
    <w:p w14:paraId="675E0B16" w14:textId="77777777" w:rsidR="00DB5435" w:rsidRDefault="001E55C4">
      <w:pPr>
        <w:rPr>
          <w:lang w:val="et-EE"/>
        </w:rPr>
      </w:pPr>
      <w:r>
        <w:rPr>
          <w:lang w:val="et-EE"/>
        </w:rPr>
        <w:t>Teavituskalendri teenuse nimetuse saad teada teavituskalendrist – tegemist on sama nimetusega, mida kuvatakse teavituste tellimise nimekirjas.</w:t>
      </w:r>
    </w:p>
    <w:p w14:paraId="1DDC3F82" w14:textId="77777777" w:rsidR="00DB5435" w:rsidRDefault="00DB5435">
      <w:pPr>
        <w:rPr>
          <w:lang w:val="et-EE"/>
        </w:rPr>
      </w:pPr>
    </w:p>
    <w:p w14:paraId="257D2303" w14:textId="77777777" w:rsidR="00DB5435" w:rsidRDefault="00DB5435">
      <w:pPr>
        <w:rPr>
          <w:lang w:val="et-EE"/>
        </w:rPr>
      </w:pPr>
    </w:p>
    <w:p w14:paraId="4CB4FA30" w14:textId="77777777" w:rsidR="00DB5435" w:rsidRDefault="001E55C4">
      <w:pPr>
        <w:spacing w:after="113"/>
      </w:pPr>
      <w:r>
        <w:rPr>
          <w:lang w:val="et-EE"/>
        </w:rPr>
        <w:t xml:space="preserve">Teavituste väljasaatmise intervalli määramine (failis </w:t>
      </w:r>
      <w:r>
        <w:rPr>
          <w:b/>
          <w:lang w:val="et-EE"/>
        </w:rPr>
        <w:t>adit-jobs.xml</w:t>
      </w:r>
      <w:r>
        <w:rPr>
          <w:lang w:val="et-EE"/>
        </w:rPr>
        <w:t>):</w:t>
      </w:r>
    </w:p>
    <w:p w14:paraId="55EEE3F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"notificationTrigger"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"org.springframework.scheduling.quartz.SimpleTriggerBean"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48AB92F4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"jobDetail"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"sendNotificationsJobDetails"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93184E3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First send 10 minutes after server start --&gt;</w:t>
      </w:r>
    </w:p>
    <w:p w14:paraId="7BC3E80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b/>
          <w:bCs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"startDelay"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"600000"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/&gt;</w:t>
      </w:r>
    </w:p>
    <w:p w14:paraId="25A96695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3F5FBF"/>
          <w:sz w:val="20"/>
          <w:szCs w:val="20"/>
          <w:lang w:val="et-EE" w:bidi="ar-SA"/>
        </w:rPr>
        <w:t xml:space="preserve">  &lt;!-- Repeat sending every 10 minutes --&gt;</w:t>
      </w:r>
    </w:p>
    <w:p w14:paraId="6ED1165A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b/>
          <w:bCs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"repeatInterval"</w:t>
      </w:r>
      <w:r>
        <w:rPr>
          <w:rFonts w:ascii="Courier New" w:hAnsi="Courier New" w:cs="Courier New"/>
          <w:b/>
          <w:bCs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b/>
          <w:bCs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b/>
          <w:bCs/>
          <w:i/>
          <w:iCs/>
          <w:color w:val="2A00FF"/>
          <w:sz w:val="20"/>
          <w:szCs w:val="20"/>
          <w:lang w:val="et-EE" w:bidi="ar-SA"/>
        </w:rPr>
        <w:t>"600000"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t-EE" w:bidi="ar-SA"/>
        </w:rPr>
        <w:t>/&gt;</w:t>
      </w:r>
    </w:p>
    <w:p w14:paraId="66536BAF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2957157B" w14:textId="77777777" w:rsidR="00DB5435" w:rsidRDefault="00DB5435">
      <w:pPr>
        <w:rPr>
          <w:lang w:val="et-EE"/>
        </w:rPr>
      </w:pPr>
    </w:p>
    <w:p w14:paraId="0CDFE1A9" w14:textId="77777777" w:rsidR="00DB5435" w:rsidRDefault="001E55C4">
      <w:pPr>
        <w:rPr>
          <w:lang w:val="et-EE"/>
        </w:rPr>
      </w:pPr>
      <w:r>
        <w:rPr>
          <w:lang w:val="et-EE"/>
        </w:rPr>
        <w:t>Üldjuhul saadab ADIT andmekogu oma teavitudi välja reaalajas (s.t. vahetult pärast teavitatava sündmuse toimumist). Perioodiliselt saadetakse välja teavitusi, mille reaalajas saatmine mingil põhjusel ebaõnnestus.</w:t>
      </w:r>
    </w:p>
    <w:p w14:paraId="03E0B8EF" w14:textId="77777777" w:rsidR="00DB5435" w:rsidRDefault="001E55C4">
      <w:r>
        <w:rPr>
          <w:lang w:val="et-EE"/>
        </w:rPr>
        <w:t xml:space="preserve">Seadete </w:t>
      </w:r>
      <w:r>
        <w:rPr>
          <w:i/>
          <w:iCs/>
          <w:lang w:val="et-EE"/>
        </w:rPr>
        <w:t>startDelay</w:t>
      </w:r>
      <w:r>
        <w:rPr>
          <w:lang w:val="et-EE"/>
        </w:rPr>
        <w:t xml:space="preserve"> ja </w:t>
      </w:r>
      <w:r>
        <w:rPr>
          <w:i/>
          <w:iCs/>
          <w:lang w:val="et-EE"/>
        </w:rPr>
        <w:t>repeatInterval</w:t>
      </w:r>
      <w:r>
        <w:rPr>
          <w:lang w:val="et-EE"/>
        </w:rPr>
        <w:t xml:space="preserve"> väärtused on arvestatud millisekundites.</w:t>
      </w:r>
    </w:p>
    <w:p w14:paraId="5F236690" w14:textId="77777777" w:rsidR="00DB5435" w:rsidRDefault="00DB5435">
      <w:pPr>
        <w:rPr>
          <w:lang w:val="et-EE"/>
        </w:rPr>
      </w:pPr>
    </w:p>
    <w:p w14:paraId="6C2295ED" w14:textId="77777777" w:rsidR="00DB5435" w:rsidRDefault="00DB5435">
      <w:pPr>
        <w:rPr>
          <w:lang w:val="et-EE"/>
        </w:rPr>
      </w:pPr>
    </w:p>
    <w:p w14:paraId="05DE895B" w14:textId="77777777" w:rsidR="00DB5435" w:rsidRDefault="001E55C4">
      <w:pPr>
        <w:spacing w:after="113"/>
      </w:pPr>
      <w:r>
        <w:rPr>
          <w:lang w:val="et-EE"/>
        </w:rPr>
        <w:t xml:space="preserve">Väljuvate X-Tee päringute seadistamine failis </w:t>
      </w:r>
      <w:r>
        <w:rPr>
          <w:b/>
          <w:bCs/>
          <w:lang w:val="et-EE"/>
        </w:rPr>
        <w:t>xtee.properties</w:t>
      </w:r>
    </w:p>
    <w:p w14:paraId="45481D08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institution=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70006317</w:t>
      </w:r>
    </w:p>
    <w:p w14:paraId="7A8EA5DA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security.server=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http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: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//turvaserver/cgi-bin/consumer_proxy</w:t>
      </w:r>
    </w:p>
    <w:p w14:paraId="4D7D9641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database=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teavituskalender</w:t>
      </w:r>
    </w:p>
    <w:p w14:paraId="65FA116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method=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lisaSyndmus</w:t>
      </w:r>
    </w:p>
    <w:p w14:paraId="457A9BC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version=</w:t>
      </w:r>
      <w:r>
        <w:rPr>
          <w:rFonts w:ascii="Courier New" w:hAnsi="Courier New" w:cs="Courier New"/>
          <w:color w:val="2A00FF"/>
          <w:sz w:val="20"/>
          <w:szCs w:val="20"/>
          <w:lang w:val="et-EE" w:bidi="ar-SA"/>
        </w:rPr>
        <w:t>v1</w:t>
      </w:r>
    </w:p>
    <w:p w14:paraId="0BB7B2DC" w14:textId="77777777" w:rsidR="00DB5435" w:rsidRDefault="001E55C4">
      <w:pPr>
        <w:shd w:val="clear" w:color="auto" w:fill="D6E3BC"/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t-EE" w:bidi="ar-SA"/>
        </w:rPr>
        <w:t>idcode=</w:t>
      </w:r>
      <w:r>
        <w:rPr>
          <w:rFonts w:ascii="Courier New" w:hAnsi="Courier New" w:cs="Courier New"/>
          <w:b/>
          <w:bCs/>
          <w:color w:val="2A00FF"/>
          <w:sz w:val="20"/>
          <w:szCs w:val="20"/>
          <w:lang w:val="et-EE" w:bidi="ar-SA"/>
        </w:rPr>
        <w:t>00000000000</w:t>
      </w:r>
    </w:p>
    <w:p w14:paraId="21555BEB" w14:textId="77777777" w:rsidR="00DB5435" w:rsidRDefault="00DB5435">
      <w:pPr>
        <w:rPr>
          <w:lang w:val="et-EE"/>
        </w:rPr>
      </w:pPr>
    </w:p>
    <w:p w14:paraId="62B41079" w14:textId="77777777" w:rsidR="00DB5435" w:rsidRDefault="001E55C4">
      <w:r>
        <w:rPr>
          <w:rFonts w:cs="Courier New"/>
          <w:lang w:val="et-EE" w:bidi="ar-SA"/>
        </w:rPr>
        <w:t xml:space="preserve">Failis xtee.properties võib ignoreerida seadete </w:t>
      </w:r>
      <w:r>
        <w:rPr>
          <w:rFonts w:cs="Courier New"/>
          <w:i/>
          <w:iCs/>
          <w:lang w:val="et-EE" w:bidi="ar-SA"/>
        </w:rPr>
        <w:t>database</w:t>
      </w:r>
      <w:r>
        <w:rPr>
          <w:rFonts w:cs="Courier New"/>
          <w:lang w:val="et-EE" w:bidi="ar-SA"/>
        </w:rPr>
        <w:t xml:space="preserve">, </w:t>
      </w:r>
      <w:r>
        <w:rPr>
          <w:rFonts w:cs="Courier New"/>
          <w:i/>
          <w:iCs/>
          <w:lang w:val="et-EE" w:bidi="ar-SA"/>
        </w:rPr>
        <w:t>method</w:t>
      </w:r>
      <w:r>
        <w:rPr>
          <w:rFonts w:cs="Courier New"/>
          <w:lang w:val="et-EE" w:bidi="ar-SA"/>
        </w:rPr>
        <w:t xml:space="preserve"> ja </w:t>
      </w:r>
      <w:r>
        <w:rPr>
          <w:rFonts w:cs="Courier New"/>
          <w:i/>
          <w:iCs/>
          <w:lang w:val="et-EE" w:bidi="ar-SA"/>
        </w:rPr>
        <w:t>version</w:t>
      </w:r>
      <w:r>
        <w:rPr>
          <w:rFonts w:cs="Courier New"/>
          <w:lang w:val="et-EE" w:bidi="ar-SA"/>
        </w:rPr>
        <w:t xml:space="preserve"> väärtusi, kuna need määrab ADIT iga teostatava päringu puhul automaatselt.</w:t>
      </w:r>
    </w:p>
    <w:p w14:paraId="30E8E473" w14:textId="77777777" w:rsidR="00DB5435" w:rsidRDefault="00DB5435">
      <w:pPr>
        <w:rPr>
          <w:lang w:val="et-EE"/>
        </w:rPr>
      </w:pPr>
    </w:p>
    <w:p w14:paraId="7190D83B" w14:textId="77777777" w:rsidR="00DB5435" w:rsidRDefault="001E55C4">
      <w:pPr>
        <w:pStyle w:val="Heading1"/>
        <w:rPr>
          <w:lang w:val="et-EE"/>
        </w:rPr>
      </w:pPr>
      <w:bookmarkStart w:id="257" w:name="_Toc275771647"/>
      <w:bookmarkStart w:id="258" w:name="_Toc275770864"/>
      <w:bookmarkStart w:id="259" w:name="_Toc275766004"/>
      <w:bookmarkStart w:id="260" w:name="_Toc275764727"/>
      <w:bookmarkStart w:id="261" w:name="_Toc275181522"/>
      <w:bookmarkStart w:id="262" w:name="_Toc419377349"/>
      <w:r>
        <w:rPr>
          <w:lang w:val="et-EE"/>
        </w:rPr>
        <w:t>Monitooringu rakendus ja rakenduse kontroll</w:t>
      </w:r>
      <w:bookmarkEnd w:id="257"/>
      <w:bookmarkEnd w:id="258"/>
      <w:bookmarkEnd w:id="259"/>
      <w:bookmarkEnd w:id="260"/>
      <w:bookmarkEnd w:id="261"/>
      <w:bookmarkEnd w:id="262"/>
    </w:p>
    <w:p w14:paraId="5CC44213" w14:textId="77777777" w:rsidR="00DB5435" w:rsidRDefault="001E55C4">
      <w:r>
        <w:rPr>
          <w:lang w:val="et-EE"/>
        </w:rPr>
        <w:t xml:space="preserve">Rakenduse esmaseks kontrolliks mine veebilehitsejaga aadressile </w:t>
      </w:r>
      <w:hyperlink r:id="rId15" w:history="1">
        <w:r>
          <w:rPr>
            <w:rStyle w:val="Hyperlink"/>
            <w:lang w:val="et-EE"/>
          </w:rPr>
          <w:t>http://[SERVER]:[PORT]/adit</w:t>
        </w:r>
      </w:hyperlink>
      <w:r>
        <w:rPr>
          <w:lang w:val="et-EE"/>
        </w:rPr>
        <w:t xml:space="preserve"> . Siin asuvad viidad järgmistele rakenduse komponentidele:</w:t>
      </w:r>
    </w:p>
    <w:p w14:paraId="7027A971" w14:textId="77777777" w:rsidR="00DB5435" w:rsidRDefault="00DB5435">
      <w:pPr>
        <w:rPr>
          <w:lang w:val="et-EE"/>
        </w:rPr>
      </w:pPr>
    </w:p>
    <w:p w14:paraId="3C9C4C63" w14:textId="77777777" w:rsidR="00DB5435" w:rsidRDefault="001E55C4">
      <w:pPr>
        <w:pStyle w:val="ListParagraph"/>
        <w:numPr>
          <w:ilvl w:val="0"/>
          <w:numId w:val="13"/>
        </w:numPr>
      </w:pPr>
      <w:r>
        <w:rPr>
          <w:lang w:val="et-EE"/>
        </w:rPr>
        <w:t>Rakenduse veebiteenuse aadress (</w:t>
      </w:r>
      <w:hyperlink r:id="rId16" w:history="1">
        <w:r>
          <w:rPr>
            <w:rStyle w:val="Hyperlink"/>
            <w:lang w:val="et-EE"/>
          </w:rPr>
          <w:t>http://[SERVER]:[PORT]/adit/service</w:t>
        </w:r>
      </w:hyperlink>
      <w:r>
        <w:rPr>
          <w:lang w:val="et-EE"/>
        </w:rPr>
        <w:t>)</w:t>
      </w:r>
    </w:p>
    <w:p w14:paraId="532B4103" w14:textId="77777777" w:rsidR="00DB5435" w:rsidRDefault="001E55C4">
      <w:pPr>
        <w:pStyle w:val="ListParagraph"/>
        <w:numPr>
          <w:ilvl w:val="0"/>
          <w:numId w:val="13"/>
        </w:numPr>
      </w:pPr>
      <w:r>
        <w:rPr>
          <w:lang w:val="et-EE"/>
        </w:rPr>
        <w:t>Rakenduse veebiteenuse WSDL (</w:t>
      </w:r>
      <w:hyperlink r:id="rId17" w:history="1">
        <w:r>
          <w:rPr>
            <w:rStyle w:val="Hyperlink"/>
            <w:lang w:val="et-EE"/>
          </w:rPr>
          <w:t>http://[SERVER]:[PORT]/adit/service/adit.wsdl</w:t>
        </w:r>
      </w:hyperlink>
      <w:r>
        <w:rPr>
          <w:lang w:val="et-EE"/>
        </w:rPr>
        <w:t>)</w:t>
      </w:r>
    </w:p>
    <w:p w14:paraId="3D6A0222" w14:textId="77777777" w:rsidR="00DB5435" w:rsidRDefault="001E55C4">
      <w:pPr>
        <w:pStyle w:val="ListParagraph"/>
        <w:numPr>
          <w:ilvl w:val="0"/>
          <w:numId w:val="13"/>
        </w:numPr>
      </w:pPr>
      <w:r>
        <w:rPr>
          <w:lang w:val="et-EE"/>
        </w:rPr>
        <w:t>Rakenduse monitooringuleht (</w:t>
      </w:r>
      <w:hyperlink r:id="rId18" w:history="1">
        <w:r>
          <w:rPr>
            <w:rStyle w:val="Hyperlink"/>
            <w:lang w:val="et-EE"/>
          </w:rPr>
          <w:t>http://[SERVER]:[PORT]/adit/monitor</w:t>
        </w:r>
      </w:hyperlink>
      <w:r>
        <w:rPr>
          <w:lang w:val="et-EE"/>
        </w:rPr>
        <w:t>)</w:t>
      </w:r>
    </w:p>
    <w:p w14:paraId="26E0975D" w14:textId="77777777" w:rsidR="00DB5435" w:rsidRDefault="00DB5435">
      <w:pPr>
        <w:rPr>
          <w:lang w:val="et-EE"/>
        </w:rPr>
      </w:pPr>
    </w:p>
    <w:p w14:paraId="111B896E" w14:textId="77777777" w:rsidR="00DB5435" w:rsidRDefault="001E55C4">
      <w:pPr>
        <w:pStyle w:val="Heading2"/>
        <w:rPr>
          <w:lang w:val="et-EE" w:bidi="ar-SA"/>
        </w:rPr>
      </w:pPr>
      <w:bookmarkStart w:id="263" w:name="_Toc275771648"/>
      <w:bookmarkStart w:id="264" w:name="_Toc275770865"/>
      <w:bookmarkStart w:id="265" w:name="_Toc419377350"/>
      <w:r>
        <w:rPr>
          <w:lang w:val="et-EE" w:bidi="ar-SA"/>
        </w:rPr>
        <w:t>Seadistamine</w:t>
      </w:r>
      <w:bookmarkEnd w:id="263"/>
      <w:bookmarkEnd w:id="264"/>
      <w:bookmarkEnd w:id="265"/>
    </w:p>
    <w:p w14:paraId="6873EEBD" w14:textId="77777777" w:rsidR="00DB5435" w:rsidRDefault="00DB5435">
      <w:pPr>
        <w:rPr>
          <w:lang w:val="et-EE"/>
        </w:rPr>
      </w:pPr>
    </w:p>
    <w:p w14:paraId="429AC830" w14:textId="77777777" w:rsidR="00DB5435" w:rsidRDefault="001E55C4">
      <w:r>
        <w:rPr>
          <w:lang w:val="et-EE"/>
        </w:rPr>
        <w:t xml:space="preserve">Monitooringurakenduse seadistamiseks on failis </w:t>
      </w:r>
      <w:r>
        <w:rPr>
          <w:b/>
          <w:lang w:val="et-EE"/>
        </w:rPr>
        <w:t xml:space="preserve">adit-configuration.xml </w:t>
      </w:r>
      <w:r>
        <w:rPr>
          <w:lang w:val="et-EE"/>
        </w:rPr>
        <w:t>järgmine sektsioon:</w:t>
      </w:r>
    </w:p>
    <w:p w14:paraId="46FEB91F" w14:textId="77777777" w:rsidR="00DB5435" w:rsidRDefault="00DB5435">
      <w:pPr>
        <w:rPr>
          <w:lang w:val="et-EE"/>
        </w:rPr>
      </w:pPr>
    </w:p>
    <w:p w14:paraId="3510B261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"monitorConfiguration"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"ee.adit.util.MonitorConfiguration"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5C97FE17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 xml:space="preserve">"aditServiceUrl“ 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"http://10.0.13.36:7020/adit/service"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4DFBA3CD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"remoteApplicationShortName"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"MONITOR_TEST_APP"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49C7DB72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"userCode"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"EE00000000000"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133A7471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"institutionCode"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"123456789"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4491C63A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"testDocumentId"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"999999999999"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276E7B3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"dvkTestDocumentID"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"9999999999"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547A704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"testDocumentFileId"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"999999999999"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833536C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"testUserCode"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"EE00000000000"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6414566F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"documentSaveInterval"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7B44D86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"documentSendToDvkInterval"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1B2FFAAF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"documentSendToAditInterval"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1AB0D5D5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"notificationSendInterval"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0D080015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"errorInterval"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"60000"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06F7E5D9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 xml:space="preserve">  &lt;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property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"errorLevel"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t-EE" w:bidi="ar-SA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t-EE" w:bidi="ar-SA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t-EE" w:bidi="ar-SA"/>
        </w:rPr>
        <w:t>"FATAL"</w:t>
      </w:r>
      <w:r>
        <w:rPr>
          <w:rFonts w:ascii="Courier New" w:hAnsi="Courier New" w:cs="Courier New"/>
          <w:sz w:val="20"/>
          <w:szCs w:val="20"/>
          <w:lang w:val="et-EE" w:bidi="ar-S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/&gt;</w:t>
      </w:r>
    </w:p>
    <w:p w14:paraId="6F395C7E" w14:textId="77777777" w:rsidR="00DB5435" w:rsidRDefault="001E55C4">
      <w:pPr>
        <w:shd w:val="clear" w:color="auto" w:fill="D6E3BC"/>
        <w:autoSpaceDE w:val="0"/>
      </w:pP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t-EE" w:bidi="ar-SA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val="et-EE" w:bidi="ar-SA"/>
        </w:rPr>
        <w:t>&gt;</w:t>
      </w:r>
    </w:p>
    <w:p w14:paraId="069E437D" w14:textId="77777777" w:rsidR="00DB5435" w:rsidRDefault="00DB5435">
      <w:pPr>
        <w:autoSpaceDE w:val="0"/>
        <w:rPr>
          <w:rFonts w:ascii="Courier New" w:hAnsi="Courier New" w:cs="Courier New"/>
          <w:color w:val="008080"/>
          <w:sz w:val="20"/>
          <w:szCs w:val="20"/>
          <w:lang w:val="et-EE" w:bidi="ar-SA"/>
        </w:rPr>
      </w:pPr>
    </w:p>
    <w:p w14:paraId="008FD3AD" w14:textId="77777777" w:rsidR="00DB5435" w:rsidRDefault="001E55C4">
      <w:r>
        <w:rPr>
          <w:b/>
          <w:i/>
          <w:lang w:val="et-EE" w:bidi="ar-SA"/>
        </w:rPr>
        <w:t>aditServiceUrl</w:t>
      </w:r>
      <w:r>
        <w:rPr>
          <w:lang w:val="et-EE" w:bidi="ar-SA"/>
        </w:rPr>
        <w:t xml:space="preserve"> – adit teenuse URL. Kui tahetakse testida ka X-tee toimimist, siis võib siia määrata X-tee turvaserveri aadressi.</w:t>
      </w:r>
    </w:p>
    <w:p w14:paraId="28B84F58" w14:textId="77777777" w:rsidR="00DB5435" w:rsidRDefault="001E55C4">
      <w:r>
        <w:rPr>
          <w:b/>
          <w:i/>
          <w:lang w:val="et-EE" w:bidi="ar-SA"/>
        </w:rPr>
        <w:t>remoteApplicationShortName</w:t>
      </w:r>
      <w:r>
        <w:rPr>
          <w:lang w:val="et-EE" w:bidi="ar-SA"/>
        </w:rPr>
        <w:t xml:space="preserve"> – monitooringupäringutes kasutatav välise infosüsteemi lühinimi. Vastava lühinimega infosüsteem peab olema registreeritud ADIT andmebaasis (REMOTE_APPLICATION).</w:t>
      </w:r>
    </w:p>
    <w:p w14:paraId="41C89EFD" w14:textId="77777777" w:rsidR="00DB5435" w:rsidRDefault="001E55C4">
      <w:r>
        <w:rPr>
          <w:b/>
          <w:i/>
          <w:lang w:val="et-EE" w:bidi="ar-SA"/>
        </w:rPr>
        <w:t>userCode</w:t>
      </w:r>
      <w:r>
        <w:rPr>
          <w:lang w:val="et-EE" w:bidi="ar-SA"/>
        </w:rPr>
        <w:t xml:space="preserve"> – monitooringupäringutes kasutatav kasutajakood, kelle nimel tehakse X-tee päringuid. ADIT rakenduses peab olema registreeritud vastav kasutaja (ADIT_USER).</w:t>
      </w:r>
    </w:p>
    <w:p w14:paraId="488821D8" w14:textId="77777777" w:rsidR="00DB5435" w:rsidRDefault="001E55C4">
      <w:r>
        <w:rPr>
          <w:b/>
          <w:i/>
          <w:lang w:val="et-EE" w:bidi="ar-SA"/>
        </w:rPr>
        <w:t>institutionCode</w:t>
      </w:r>
      <w:r>
        <w:rPr>
          <w:lang w:val="et-EE" w:bidi="ar-SA"/>
        </w:rPr>
        <w:t xml:space="preserve"> – monitooringupäringutes kasutatav asutuse kood.</w:t>
      </w:r>
    </w:p>
    <w:p w14:paraId="29873A08" w14:textId="77777777" w:rsidR="00DB5435" w:rsidRDefault="001E55C4">
      <w:r>
        <w:rPr>
          <w:b/>
          <w:i/>
          <w:lang w:val="et-EE" w:bidi="ar-SA"/>
        </w:rPr>
        <w:t>testDocumentId</w:t>
      </w:r>
      <w:r>
        <w:rPr>
          <w:lang w:val="et-EE" w:bidi="ar-SA"/>
        </w:rPr>
        <w:t xml:space="preserve"> – testdokumendi ID. Määratud ID-ga dokumenti kasutatakse monitooringupäringutes „saveDocument“ ja „getDocument“.</w:t>
      </w:r>
    </w:p>
    <w:p w14:paraId="43CA0139" w14:textId="77777777" w:rsidR="00DB5435" w:rsidRDefault="001E55C4">
      <w:r>
        <w:rPr>
          <w:b/>
          <w:i/>
          <w:lang w:val="et-EE" w:bidi="ar-SA"/>
        </w:rPr>
        <w:t>dvkTestDocumentID</w:t>
      </w:r>
      <w:r>
        <w:rPr>
          <w:lang w:val="et-EE" w:bidi="ar-SA"/>
        </w:rPr>
        <w:t xml:space="preserve"> – DVK Universaalkliendis oleva testdokumendi ID. Kasutatakse selleks, et kontrollida DVK liidest.</w:t>
      </w:r>
    </w:p>
    <w:p w14:paraId="379DCA04" w14:textId="77777777" w:rsidR="00DB5435" w:rsidRDefault="001E55C4">
      <w:r>
        <w:rPr>
          <w:b/>
          <w:i/>
          <w:lang w:val="et-EE" w:bidi="ar-SA"/>
        </w:rPr>
        <w:t>testDocumentFileId</w:t>
      </w:r>
      <w:r>
        <w:rPr>
          <w:lang w:val="et-EE" w:bidi="ar-SA"/>
        </w:rPr>
        <w:t xml:space="preserve"> – monitooringupäringutes kasutatav testdokumendi faili ID.</w:t>
      </w:r>
    </w:p>
    <w:p w14:paraId="3B5BBAEB" w14:textId="77777777" w:rsidR="00DB5435" w:rsidRDefault="001E55C4">
      <w:r>
        <w:rPr>
          <w:b/>
          <w:i/>
          <w:lang w:val="et-EE" w:bidi="ar-SA"/>
        </w:rPr>
        <w:t>testUserCode</w:t>
      </w:r>
      <w:r>
        <w:rPr>
          <w:lang w:val="et-EE" w:bidi="ar-SA"/>
        </w:rPr>
        <w:t xml:space="preserve"> – monitooringupäringus „getUserInfo“ kasutatav kasutajakood – kasutaja, kelle andmeid ADIT päringuga päritakse.</w:t>
      </w:r>
    </w:p>
    <w:p w14:paraId="491E9D71" w14:textId="77777777" w:rsidR="00DB5435" w:rsidRDefault="001E55C4">
      <w:r>
        <w:rPr>
          <w:b/>
          <w:i/>
          <w:lang w:val="et-EE" w:bidi="ar-SA"/>
        </w:rPr>
        <w:t>documentSaveInterval</w:t>
      </w:r>
      <w:r>
        <w:rPr>
          <w:lang w:val="et-EE" w:bidi="ar-SA"/>
        </w:rPr>
        <w:t xml:space="preserve"> – intervall, mille jooksul testitakse dokumendi muutmise päringut (millisekundites)</w:t>
      </w:r>
    </w:p>
    <w:p w14:paraId="368ACA3F" w14:textId="77777777" w:rsidR="00DB5435" w:rsidRDefault="001E55C4">
      <w:r>
        <w:rPr>
          <w:b/>
          <w:lang w:val="et-EE" w:bidi="ar-SA"/>
        </w:rPr>
        <w:t>documentSendToDvkInterval</w:t>
      </w:r>
      <w:r>
        <w:rPr>
          <w:lang w:val="et-EE" w:bidi="ar-SA"/>
        </w:rPr>
        <w:t xml:space="preserve"> – intervall, mille jooksul testitakse dokumentide saatmist DVK-sse (millisekundites).</w:t>
      </w:r>
    </w:p>
    <w:p w14:paraId="057DB6B2" w14:textId="77777777" w:rsidR="00DB5435" w:rsidRDefault="001E55C4">
      <w:r>
        <w:rPr>
          <w:b/>
          <w:i/>
          <w:lang w:val="et-EE" w:bidi="ar-SA"/>
        </w:rPr>
        <w:t>documentSendToAditInterval</w:t>
      </w:r>
      <w:r>
        <w:rPr>
          <w:lang w:val="et-EE" w:bidi="ar-SA"/>
        </w:rPr>
        <w:t xml:space="preserve"> – intervall, mille jooksul testitakse dokumentide vastuvõtmist DVK-st (millisekundites).</w:t>
      </w:r>
    </w:p>
    <w:p w14:paraId="42D67C0B" w14:textId="77777777" w:rsidR="00DB5435" w:rsidRDefault="001E55C4">
      <w:r>
        <w:rPr>
          <w:b/>
          <w:i/>
          <w:lang w:val="et-EE" w:bidi="ar-SA"/>
        </w:rPr>
        <w:t>notificationSendInterval</w:t>
      </w:r>
      <w:r>
        <w:rPr>
          <w:lang w:val="et-EE" w:bidi="ar-SA"/>
        </w:rPr>
        <w:t xml:space="preserve"> – intervall, mille jooksul saadetakse teavitusi teavitusteenusele (millisekundites).</w:t>
      </w:r>
    </w:p>
    <w:p w14:paraId="3961805F" w14:textId="77777777" w:rsidR="00DB5435" w:rsidRDefault="001E55C4">
      <w:r>
        <w:rPr>
          <w:b/>
          <w:i/>
          <w:lang w:val="et-EE" w:bidi="ar-SA"/>
        </w:rPr>
        <w:t>errorInterval</w:t>
      </w:r>
      <w:r>
        <w:rPr>
          <w:lang w:val="et-EE" w:bidi="ar-SA"/>
        </w:rPr>
        <w:t xml:space="preserve"> – intervall, mille jooksul kontrollitakse veateadete logitabelit.</w:t>
      </w:r>
    </w:p>
    <w:p w14:paraId="6C869633" w14:textId="77777777" w:rsidR="00DB5435" w:rsidRDefault="001E55C4">
      <w:r>
        <w:rPr>
          <w:b/>
          <w:i/>
          <w:lang w:val="et-EE" w:bidi="ar-SA"/>
        </w:rPr>
        <w:t>errorLevel</w:t>
      </w:r>
      <w:r>
        <w:rPr>
          <w:lang w:val="et-EE" w:bidi="ar-SA"/>
        </w:rPr>
        <w:t xml:space="preserve"> – määrab vaadeldavate vigade taseme vigade tabelis. Võimalikud väärtused – WARN, ERROR, FATAL.</w:t>
      </w:r>
    </w:p>
    <w:p w14:paraId="023D0CA1" w14:textId="77777777" w:rsidR="00DB5435" w:rsidRDefault="00DB5435">
      <w:pPr>
        <w:rPr>
          <w:lang w:val="et-EE" w:bidi="ar-SA"/>
        </w:rPr>
      </w:pPr>
    </w:p>
    <w:p w14:paraId="7B1A37C1" w14:textId="77777777" w:rsidR="00DB5435" w:rsidRDefault="001E55C4">
      <w:pPr>
        <w:pStyle w:val="Heading2"/>
        <w:rPr>
          <w:lang w:val="et-EE" w:bidi="ar-SA"/>
        </w:rPr>
      </w:pPr>
      <w:bookmarkStart w:id="266" w:name="_Toc275771649"/>
      <w:bookmarkStart w:id="267" w:name="_Toc419377351"/>
      <w:r>
        <w:rPr>
          <w:lang w:val="et-EE" w:bidi="ar-SA"/>
        </w:rPr>
        <w:t>Nagiose seaded</w:t>
      </w:r>
      <w:bookmarkEnd w:id="266"/>
      <w:bookmarkEnd w:id="267"/>
    </w:p>
    <w:p w14:paraId="37D9DAF5" w14:textId="77777777" w:rsidR="00DB5435" w:rsidRDefault="001E55C4">
      <w:pPr>
        <w:pStyle w:val="Heading3"/>
        <w:rPr>
          <w:lang w:val="et-EE"/>
        </w:rPr>
      </w:pPr>
      <w:bookmarkStart w:id="268" w:name="_Toc275771650"/>
      <w:bookmarkStart w:id="269" w:name="_Toc419377352"/>
      <w:r>
        <w:rPr>
          <w:lang w:val="et-EE"/>
        </w:rPr>
        <w:t>Rakenduse log4j-nagiosappender seadistus</w:t>
      </w:r>
      <w:bookmarkEnd w:id="268"/>
      <w:bookmarkEnd w:id="269"/>
    </w:p>
    <w:p w14:paraId="3BB1AC84" w14:textId="77777777" w:rsidR="00DB5435" w:rsidRDefault="001E55C4">
      <w:pPr>
        <w:pStyle w:val="Standard"/>
        <w:rPr>
          <w:lang w:val="et-EE"/>
        </w:rPr>
      </w:pPr>
      <w:r>
        <w:rPr>
          <w:lang w:val="et-EE"/>
        </w:rPr>
        <w:t>Nagiose NSCA teenus, kuulab mon1a.sise.kit (IP 10.0.5.10 – soovituslik on usaldada DNSi) ning TCP pordil 5667. Suhtluse krüpteerimiseks kasutatakse NSCA konfiguratsioonis 16 = RIJNDAEL-256 algoritmi. Ühtlasi tuleb defineerida ka parool, mida siinkohal ülesse ei märgi.</w:t>
      </w:r>
    </w:p>
    <w:p w14:paraId="2A3410AE" w14:textId="77777777" w:rsidR="00DB5435" w:rsidRDefault="001E55C4">
      <w:pPr>
        <w:pStyle w:val="Heading3"/>
        <w:rPr>
          <w:lang w:val="et-EE"/>
        </w:rPr>
      </w:pPr>
      <w:bookmarkStart w:id="270" w:name="_Toc275771651"/>
      <w:bookmarkStart w:id="271" w:name="_Toc419377353"/>
      <w:r>
        <w:rPr>
          <w:lang w:val="et-EE"/>
        </w:rPr>
        <w:t>Nagiose seadistus – passiivne monitoring</w:t>
      </w:r>
      <w:bookmarkEnd w:id="270"/>
      <w:bookmarkEnd w:id="271"/>
    </w:p>
    <w:p w14:paraId="2A70BD0D" w14:textId="77777777" w:rsidR="00DB5435" w:rsidRDefault="001E55C4">
      <w:pPr>
        <w:pStyle w:val="Standard"/>
        <w:rPr>
          <w:lang w:val="et-EE"/>
        </w:rPr>
      </w:pPr>
      <w:r>
        <w:rPr>
          <w:lang w:val="et-EE"/>
        </w:rPr>
        <w:t>Nagioses on defineeritud teenuse template, adit-service3, milles määratakse active_check_enabled 0 parameetriga passiivne kontroll.</w:t>
      </w:r>
    </w:p>
    <w:p w14:paraId="42116D65" w14:textId="77777777"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name                                   adit-service3</w:t>
      </w:r>
      <w:r>
        <w:rPr>
          <w:lang w:val="et-EE"/>
        </w:rPr>
        <w:br/>
        <w:t xml:space="preserve">    use                                      generic-service-template1</w:t>
      </w:r>
      <w:r>
        <w:rPr>
          <w:lang w:val="et-EE"/>
        </w:rPr>
        <w:br/>
        <w:t xml:space="preserve">    check_period                      24x7</w:t>
      </w:r>
      <w:r>
        <w:rPr>
          <w:lang w:val="et-EE"/>
        </w:rPr>
        <w:br/>
        <w:t xml:space="preserve">    contact_groups                   adit-admins1</w:t>
      </w:r>
      <w:r>
        <w:rPr>
          <w:lang w:val="et-EE"/>
        </w:rPr>
        <w:br/>
        <w:t xml:space="preserve">    notifications_enabled         1</w:t>
      </w:r>
      <w:r>
        <w:rPr>
          <w:lang w:val="et-EE"/>
        </w:rPr>
        <w:br/>
        <w:t xml:space="preserve">    notification_interval           2880</w:t>
      </w:r>
      <w:r>
        <w:rPr>
          <w:lang w:val="et-EE"/>
        </w:rPr>
        <w:br/>
        <w:t xml:space="preserve">    notification_period             16x7</w:t>
      </w:r>
      <w:r>
        <w:rPr>
          <w:lang w:val="et-EE"/>
        </w:rPr>
        <w:br/>
        <w:t xml:space="preserve">    active_checks_enabled       0</w:t>
      </w:r>
      <w:r>
        <w:rPr>
          <w:lang w:val="et-EE"/>
        </w:rPr>
        <w:br/>
        <w:t xml:space="preserve">    max_check_attempts          1</w:t>
      </w:r>
      <w:r>
        <w:rPr>
          <w:lang w:val="et-EE"/>
        </w:rPr>
        <w:br/>
        <w:t xml:space="preserve">    check_freshness                 1</w:t>
      </w:r>
      <w:r>
        <w:rPr>
          <w:lang w:val="et-EE"/>
        </w:rPr>
        <w:br/>
        <w:t xml:space="preserve">    freshness_threshold            86400</w:t>
      </w:r>
      <w:r>
        <w:rPr>
          <w:lang w:val="et-EE"/>
        </w:rPr>
        <w:br/>
        <w:t xml:space="preserve">    check_command                 return-critical</w:t>
      </w:r>
      <w:r>
        <w:rPr>
          <w:lang w:val="et-EE"/>
        </w:rPr>
        <w:br/>
        <w:t xml:space="preserve">    register                       </w:t>
      </w:r>
      <w:r>
        <w:rPr>
          <w:lang w:val="et-EE"/>
        </w:rPr>
        <w:tab/>
        <w:t xml:space="preserve"> 0</w:t>
      </w:r>
      <w:r>
        <w:rPr>
          <w:lang w:val="et-EE"/>
        </w:rPr>
        <w:br/>
        <w:t>}</w:t>
      </w:r>
    </w:p>
    <w:p w14:paraId="319E9515" w14:textId="77777777" w:rsidR="00DB5435" w:rsidRDefault="00DB5435">
      <w:pPr>
        <w:pageBreakBefore/>
        <w:spacing w:after="200" w:line="276" w:lineRule="auto"/>
        <w:rPr>
          <w:lang w:val="et-EE"/>
        </w:rPr>
      </w:pPr>
    </w:p>
    <w:p w14:paraId="2BCA14DB" w14:textId="77777777" w:rsidR="00DB5435" w:rsidRDefault="001E55C4">
      <w:pPr>
        <w:pStyle w:val="Standard"/>
        <w:rPr>
          <w:lang w:val="et-EE"/>
        </w:rPr>
      </w:pPr>
      <w:r>
        <w:rPr>
          <w:lang w:val="et-EE"/>
        </w:rPr>
        <w:t>ADIT rakendusserverile seadistatakse teenus, mille nimelist peab edastama nagios appender.</w:t>
      </w:r>
    </w:p>
    <w:p w14:paraId="028EE151" w14:textId="77777777"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use                                         adit-service3</w:t>
      </w:r>
      <w:r>
        <w:rPr>
          <w:lang w:val="et-EE"/>
        </w:rPr>
        <w:br/>
        <w:t xml:space="preserve">    host_name                             adit.avalik.kit</w:t>
      </w:r>
      <w:r>
        <w:rPr>
          <w:lang w:val="et-EE"/>
        </w:rPr>
        <w:br/>
        <w:t xml:space="preserve">    service_description               ADIT</w:t>
      </w:r>
      <w:r>
        <w:rPr>
          <w:lang w:val="et-EE"/>
        </w:rPr>
        <w:br/>
        <w:t xml:space="preserve">    check_command                   return-critical</w:t>
      </w:r>
      <w:r>
        <w:rPr>
          <w:lang w:val="et-EE"/>
        </w:rPr>
        <w:br/>
        <w:t>}</w:t>
      </w:r>
    </w:p>
    <w:p w14:paraId="3E66860A" w14:textId="77777777" w:rsidR="00DB5435" w:rsidRDefault="00DB5435">
      <w:pPr>
        <w:rPr>
          <w:lang w:val="et-EE"/>
        </w:rPr>
      </w:pPr>
    </w:p>
    <w:p w14:paraId="7E310E84" w14:textId="77777777" w:rsidR="00DB5435" w:rsidRDefault="001E55C4">
      <w:pPr>
        <w:pStyle w:val="Heading3"/>
        <w:rPr>
          <w:lang w:val="et-EE"/>
        </w:rPr>
      </w:pPr>
      <w:bookmarkStart w:id="272" w:name="_Toc275771652"/>
      <w:bookmarkStart w:id="273" w:name="_Toc419377354"/>
      <w:r>
        <w:rPr>
          <w:lang w:val="et-EE"/>
        </w:rPr>
        <w:t>Nagiose seadistus – aktiivne monitooring</w:t>
      </w:r>
      <w:bookmarkEnd w:id="272"/>
      <w:bookmarkEnd w:id="273"/>
    </w:p>
    <w:p w14:paraId="3B06C97A" w14:textId="77777777" w:rsidR="00DB5435" w:rsidRDefault="001E55C4">
      <w:pPr>
        <w:pStyle w:val="Standard"/>
        <w:rPr>
          <w:lang w:val="et-EE"/>
        </w:rPr>
      </w:pPr>
      <w:r>
        <w:rPr>
          <w:lang w:val="et-EE"/>
        </w:rPr>
        <w:t>Nagioses on defineeritud teenuse template, adit-service2.</w:t>
      </w:r>
    </w:p>
    <w:p w14:paraId="0E6C19FA" w14:textId="77777777"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name                                    </w:t>
      </w:r>
      <w:r>
        <w:rPr>
          <w:lang w:val="et-EE"/>
        </w:rPr>
        <w:tab/>
        <w:t>adit-service2</w:t>
      </w:r>
      <w:r>
        <w:rPr>
          <w:lang w:val="et-EE"/>
        </w:rPr>
        <w:br/>
        <w:t xml:space="preserve">    use                                       </w:t>
      </w:r>
      <w:r>
        <w:rPr>
          <w:lang w:val="et-EE"/>
        </w:rPr>
        <w:tab/>
        <w:t xml:space="preserve"> generic-service-template1</w:t>
      </w:r>
      <w:r>
        <w:rPr>
          <w:lang w:val="et-EE"/>
        </w:rPr>
        <w:br/>
        <w:t xml:space="preserve">    check_period                      </w:t>
      </w:r>
      <w:r>
        <w:rPr>
          <w:lang w:val="et-EE"/>
        </w:rPr>
        <w:tab/>
        <w:t>24x7</w:t>
      </w:r>
      <w:r>
        <w:rPr>
          <w:lang w:val="et-EE"/>
        </w:rPr>
        <w:br/>
        <w:t xml:space="preserve">    contact_groups                  </w:t>
      </w:r>
      <w:r>
        <w:rPr>
          <w:lang w:val="et-EE"/>
        </w:rPr>
        <w:tab/>
        <w:t xml:space="preserve"> adit-admins1</w:t>
      </w:r>
      <w:r>
        <w:rPr>
          <w:lang w:val="et-EE"/>
        </w:rPr>
        <w:br/>
        <w:t xml:space="preserve">    notifications_enabled         </w:t>
      </w:r>
      <w:r>
        <w:rPr>
          <w:lang w:val="et-EE"/>
        </w:rPr>
        <w:tab/>
        <w:t>1</w:t>
      </w:r>
      <w:r>
        <w:rPr>
          <w:lang w:val="et-EE"/>
        </w:rPr>
        <w:br/>
        <w:t xml:space="preserve">    notification_interval           </w:t>
      </w:r>
      <w:r>
        <w:rPr>
          <w:lang w:val="et-EE"/>
        </w:rPr>
        <w:tab/>
        <w:t>2880</w:t>
      </w:r>
      <w:r>
        <w:rPr>
          <w:lang w:val="et-EE"/>
        </w:rPr>
        <w:br/>
        <w:t xml:space="preserve">    notification_period             </w:t>
      </w:r>
      <w:r>
        <w:rPr>
          <w:lang w:val="et-EE"/>
        </w:rPr>
        <w:tab/>
        <w:t>16x7</w:t>
      </w:r>
      <w:r>
        <w:rPr>
          <w:lang w:val="et-EE"/>
        </w:rPr>
        <w:br/>
        <w:t xml:space="preserve">    register                       </w:t>
      </w:r>
      <w:r>
        <w:rPr>
          <w:lang w:val="et-EE"/>
        </w:rPr>
        <w:tab/>
        <w:t xml:space="preserve"> </w:t>
      </w:r>
      <w:r>
        <w:rPr>
          <w:lang w:val="et-EE"/>
        </w:rPr>
        <w:tab/>
        <w:t>0</w:t>
      </w:r>
      <w:r>
        <w:rPr>
          <w:lang w:val="et-EE"/>
        </w:rPr>
        <w:br/>
        <w:t>}</w:t>
      </w:r>
    </w:p>
    <w:p w14:paraId="642D3853" w14:textId="77777777" w:rsidR="00DB5435" w:rsidRDefault="001E55C4">
      <w:pPr>
        <w:pStyle w:val="Standard"/>
        <w:rPr>
          <w:lang w:val="et-EE"/>
        </w:rPr>
      </w:pPr>
      <w:r>
        <w:rPr>
          <w:lang w:val="et-EE"/>
        </w:rPr>
        <w:t>ADIT rakendusserverile on defineeritud teenused, mida soovitakse kontrollida.</w:t>
      </w:r>
    </w:p>
    <w:p w14:paraId="35D6C44F" w14:textId="77777777" w:rsidR="00DB5435" w:rsidRDefault="001E55C4">
      <w:pPr>
        <w:pStyle w:val="Standard"/>
        <w:rPr>
          <w:lang w:val="et-EE"/>
        </w:rPr>
      </w:pPr>
      <w:r>
        <w:rPr>
          <w:lang w:val="et-EE"/>
        </w:rPr>
        <w:t>define service{</w:t>
      </w:r>
      <w:r>
        <w:rPr>
          <w:lang w:val="et-EE"/>
        </w:rPr>
        <w:br/>
        <w:t xml:space="preserve">    use                                           adit-service2</w:t>
      </w:r>
      <w:r>
        <w:rPr>
          <w:lang w:val="et-EE"/>
        </w:rPr>
        <w:br/>
        <w:t xml:space="preserve">    host_name                             adit.avalik.kit</w:t>
      </w:r>
      <w:r>
        <w:rPr>
          <w:lang w:val="et-EE"/>
        </w:rPr>
        <w:br/>
        <w:t xml:space="preserve">    service_description               ADIT_active_check</w:t>
      </w:r>
      <w:r>
        <w:rPr>
          <w:lang w:val="et-EE"/>
        </w:rPr>
        <w:br/>
        <w:t xml:space="preserve">    check_command                   check_http</w:t>
      </w:r>
      <w:r>
        <w:rPr>
          <w:lang w:val="et-EE"/>
        </w:rPr>
        <w:br/>
        <w:t>}</w:t>
      </w:r>
    </w:p>
    <w:p w14:paraId="0B35E3B8" w14:textId="77777777" w:rsidR="00DB5435" w:rsidRDefault="00DB5435">
      <w:pPr>
        <w:rPr>
          <w:lang w:val="et-EE" w:bidi="ar-SA"/>
        </w:rPr>
      </w:pPr>
    </w:p>
    <w:sectPr w:rsidR="00DB5435">
      <w:headerReference w:type="default" r:id="rId19"/>
      <w:footerReference w:type="default" r:id="rId20"/>
      <w:pgSz w:w="11906" w:h="16838"/>
      <w:pgMar w:top="708" w:right="1417" w:bottom="708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7D00CB" w14:textId="77777777" w:rsidR="007A05CC" w:rsidRDefault="007A05CC">
      <w:r>
        <w:separator/>
      </w:r>
    </w:p>
  </w:endnote>
  <w:endnote w:type="continuationSeparator" w:id="0">
    <w:p w14:paraId="0C38F472" w14:textId="77777777" w:rsidR="007A05CC" w:rsidRDefault="007A0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OpenSymbol">
    <w:charset w:val="02"/>
    <w:family w:val="auto"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602BC5" w14:textId="77777777" w:rsidR="007A05CC" w:rsidRDefault="007A05CC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7033D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DB53B" w14:textId="77777777" w:rsidR="007A05CC" w:rsidRDefault="007A05CC">
      <w:r>
        <w:rPr>
          <w:color w:val="000000"/>
        </w:rPr>
        <w:separator/>
      </w:r>
    </w:p>
  </w:footnote>
  <w:footnote w:type="continuationSeparator" w:id="0">
    <w:p w14:paraId="5A3D1010" w14:textId="77777777" w:rsidR="007A05CC" w:rsidRDefault="007A05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A61C2" w14:textId="2E92C7AF" w:rsidR="007033D4" w:rsidRDefault="007A05CC">
    <w:pPr>
      <w:pStyle w:val="Header"/>
      <w:spacing w:line="360" w:lineRule="auto"/>
      <w:jc w:val="both"/>
    </w:pPr>
    <w:r>
      <w:t xml:space="preserve">ADIT – </w:t>
    </w:r>
    <w:proofErr w:type="spellStart"/>
    <w:r>
      <w:t>rakenduse</w:t>
    </w:r>
    <w:proofErr w:type="spellEnd"/>
    <w:r w:rsidR="007033D4">
      <w:t xml:space="preserve"> </w:t>
    </w:r>
    <w:proofErr w:type="spellStart"/>
    <w:r w:rsidR="007033D4">
      <w:t>paigaldusjuhend</w:t>
    </w:r>
    <w:proofErr w:type="spellEnd"/>
    <w:r w:rsidR="007033D4">
      <w:tab/>
    </w:r>
    <w:r w:rsidR="007033D4">
      <w:tab/>
    </w:r>
    <w:proofErr w:type="spellStart"/>
    <w:r w:rsidR="007033D4">
      <w:t>Versioon</w:t>
    </w:r>
    <w:proofErr w:type="spellEnd"/>
    <w:r w:rsidR="007033D4">
      <w:t xml:space="preserve"> 1.5.3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4FC9"/>
    <w:multiLevelType w:val="multilevel"/>
    <w:tmpl w:val="396E801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B48798F"/>
    <w:multiLevelType w:val="multilevel"/>
    <w:tmpl w:val="46F0C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1707249C"/>
    <w:multiLevelType w:val="multilevel"/>
    <w:tmpl w:val="3CF85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2DDF0878"/>
    <w:multiLevelType w:val="multilevel"/>
    <w:tmpl w:val="06343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2F340952"/>
    <w:multiLevelType w:val="multilevel"/>
    <w:tmpl w:val="718C9B5C"/>
    <w:lvl w:ilvl="0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3DA06ACD"/>
    <w:multiLevelType w:val="multilevel"/>
    <w:tmpl w:val="0816AD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3FF905F2"/>
    <w:multiLevelType w:val="multilevel"/>
    <w:tmpl w:val="97E6C45A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7">
    <w:nsid w:val="49F929A1"/>
    <w:multiLevelType w:val="multilevel"/>
    <w:tmpl w:val="A372F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8">
    <w:nsid w:val="5F5B7F21"/>
    <w:multiLevelType w:val="multilevel"/>
    <w:tmpl w:val="BBB20F1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9">
    <w:nsid w:val="6F4E5F6F"/>
    <w:multiLevelType w:val="multilevel"/>
    <w:tmpl w:val="BC105B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0">
    <w:nsid w:val="7A6A13D5"/>
    <w:multiLevelType w:val="multilevel"/>
    <w:tmpl w:val="270C59D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E39161E"/>
    <w:multiLevelType w:val="multilevel"/>
    <w:tmpl w:val="71E83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7"/>
  </w:num>
  <w:num w:numId="10">
    <w:abstractNumId w:val="3"/>
  </w:num>
  <w:num w:numId="11">
    <w:abstractNumId w:val="3"/>
    <w:lvlOverride w:ilvl="0">
      <w:startOverride w:val="1"/>
    </w:lvlOverride>
  </w:num>
  <w:num w:numId="12">
    <w:abstractNumId w:val="6"/>
  </w:num>
  <w:num w:numId="13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risto Kütt">
    <w15:presenceInfo w15:providerId="None" w15:userId="Kristo Kü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35"/>
    <w:rsid w:val="000569C4"/>
    <w:rsid w:val="000D2618"/>
    <w:rsid w:val="00113024"/>
    <w:rsid w:val="00163113"/>
    <w:rsid w:val="001E55C4"/>
    <w:rsid w:val="003552FC"/>
    <w:rsid w:val="003C1D66"/>
    <w:rsid w:val="00400F85"/>
    <w:rsid w:val="0062242C"/>
    <w:rsid w:val="00680E61"/>
    <w:rsid w:val="007033D4"/>
    <w:rsid w:val="007A05CC"/>
    <w:rsid w:val="009C2854"/>
    <w:rsid w:val="009D7C9D"/>
    <w:rsid w:val="00AC752D"/>
    <w:rsid w:val="00B05C8C"/>
    <w:rsid w:val="00D84493"/>
    <w:rsid w:val="00DB5435"/>
    <w:rsid w:val="00F3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8932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notetext">
    <w:name w:val="note text"/>
  </w:style>
  <w:style w:type="paragraph" w:customStyle="1" w:styleId="notetext1">
    <w:name w:val="note text_1"/>
  </w:style>
  <w:style w:type="paragraph" w:styleId="Title">
    <w:name w:val="Title"/>
    <w:basedOn w:val="Normal"/>
    <w:next w:val="Normal"/>
    <w:pPr>
      <w:spacing w:before="240" w:after="60"/>
      <w:jc w:val="center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  <w:outlineLvl w:val="1"/>
    </w:pPr>
    <w:rPr>
      <w:rFonts w:ascii="Cambria" w:hAnsi="Cambria"/>
    </w:rPr>
  </w:style>
  <w:style w:type="paragraph" w:styleId="NoSpacing">
    <w:name w:val="No Spacing"/>
    <w:basedOn w:val="Normal"/>
    <w:rPr>
      <w:szCs w:val="32"/>
    </w:r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/>
    </w:rPr>
  </w:style>
  <w:style w:type="paragraph" w:styleId="IntenseQuote">
    <w:name w:val="Intense Quote"/>
    <w:basedOn w:val="Normal"/>
    <w:next w:val="Normal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pPr>
      <w:spacing w:after="100"/>
      <w:ind w:left="48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otereference">
    <w:name w:val="note reference"/>
  </w:style>
  <w:style w:type="character" w:customStyle="1" w:styleId="notereference1">
    <w:name w:val="note reference_1"/>
  </w:style>
  <w:style w:type="character" w:styleId="Hyperlink">
    <w:name w:val="Hyperlink"/>
    <w:uiPriority w:val="99"/>
    <w:rPr>
      <w:color w:val="000080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/>
      <w:b/>
      <w:bCs/>
      <w:kern w:val="3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Pr>
      <w:b/>
      <w:bCs/>
    </w:rPr>
  </w:style>
  <w:style w:type="character" w:customStyle="1" w:styleId="Heading7Char">
    <w:name w:val="Heading 7 Char"/>
    <w:basedOn w:val="DefaultParagraphFont"/>
    <w:rPr>
      <w:sz w:val="24"/>
      <w:szCs w:val="24"/>
    </w:rPr>
  </w:style>
  <w:style w:type="character" w:customStyle="1" w:styleId="Heading8Char">
    <w:name w:val="Heading 8 Char"/>
    <w:basedOn w:val="DefaultParagraphFont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rPr>
      <w:rFonts w:ascii="Cambria" w:eastAsia="Times New Roman" w:hAnsi="Cambria"/>
    </w:rPr>
  </w:style>
  <w:style w:type="character" w:customStyle="1" w:styleId="TitleChar">
    <w:name w:val="Title Char"/>
    <w:basedOn w:val="DefaultParagraphFont"/>
    <w:rPr>
      <w:rFonts w:ascii="Cambria" w:eastAsia="Times New Roman" w:hAnsi="Cambria"/>
      <w:b/>
      <w:bCs/>
      <w:kern w:val="3"/>
      <w:sz w:val="32"/>
      <w:szCs w:val="32"/>
    </w:rPr>
  </w:style>
  <w:style w:type="character" w:customStyle="1" w:styleId="SubtitleChar">
    <w:name w:val="Subtitle Char"/>
    <w:basedOn w:val="DefaultParagraphFont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rFonts w:ascii="Calibri" w:hAnsi="Calibri"/>
      <w:b/>
      <w:i/>
      <w:iCs/>
    </w:rPr>
  </w:style>
  <w:style w:type="character" w:customStyle="1" w:styleId="QuoteChar">
    <w:name w:val="Quote Char"/>
    <w:basedOn w:val="DefaultParagraphFont"/>
    <w:rPr>
      <w:i/>
      <w:sz w:val="24"/>
      <w:szCs w:val="24"/>
    </w:rPr>
  </w:style>
  <w:style w:type="character" w:customStyle="1" w:styleId="IntenseQuoteChar">
    <w:name w:val="Intense Quote Char"/>
    <w:basedOn w:val="DefaultParagraphFont"/>
    <w:rPr>
      <w:b/>
      <w:i/>
      <w:sz w:val="24"/>
    </w:rPr>
  </w:style>
  <w:style w:type="character" w:styleId="SubtleEmphasis">
    <w:name w:val="Subtle Emphasis"/>
    <w:rPr>
      <w:i/>
      <w:color w:val="5A5A5A"/>
    </w:rPr>
  </w:style>
  <w:style w:type="character" w:styleId="IntenseEmphasis">
    <w:name w:val="Intense Emphasis"/>
    <w:basedOn w:val="DefaultParagraphFont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rPr>
      <w:sz w:val="24"/>
      <w:szCs w:val="24"/>
      <w:u w:val="single"/>
    </w:rPr>
  </w:style>
  <w:style w:type="character" w:styleId="IntenseReference">
    <w:name w:val="Intense Reference"/>
    <w:basedOn w:val="DefaultParagraphFont"/>
    <w:rPr>
      <w:b/>
      <w:sz w:val="24"/>
      <w:u w:val="single"/>
    </w:rPr>
  </w:style>
  <w:style w:type="character" w:styleId="BookTitle">
    <w:name w:val="Book Title"/>
    <w:basedOn w:val="DefaultParagraphFont"/>
    <w:rPr>
      <w:rFonts w:ascii="Cambria" w:eastAsia="Times New Roman" w:hAnsi="Cambria"/>
      <w:b/>
      <w:i/>
      <w:sz w:val="24"/>
      <w:szCs w:val="24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notetext">
    <w:name w:val="note text"/>
  </w:style>
  <w:style w:type="paragraph" w:customStyle="1" w:styleId="notetext1">
    <w:name w:val="note text_1"/>
  </w:style>
  <w:style w:type="paragraph" w:styleId="Title">
    <w:name w:val="Title"/>
    <w:basedOn w:val="Normal"/>
    <w:next w:val="Normal"/>
    <w:pPr>
      <w:spacing w:before="240" w:after="60"/>
      <w:jc w:val="center"/>
      <w:outlineLvl w:val="0"/>
    </w:pPr>
    <w:rPr>
      <w:rFonts w:ascii="Cambria" w:hAnsi="Cambria"/>
      <w:b/>
      <w:bCs/>
      <w:kern w:val="3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  <w:outlineLvl w:val="1"/>
    </w:pPr>
    <w:rPr>
      <w:rFonts w:ascii="Cambria" w:hAnsi="Cambria"/>
    </w:rPr>
  </w:style>
  <w:style w:type="paragraph" w:styleId="NoSpacing">
    <w:name w:val="No Spacing"/>
    <w:basedOn w:val="Normal"/>
    <w:rPr>
      <w:szCs w:val="32"/>
    </w:r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/>
    </w:rPr>
  </w:style>
  <w:style w:type="paragraph" w:styleId="IntenseQuote">
    <w:name w:val="Intense Quote"/>
    <w:basedOn w:val="Normal"/>
    <w:next w:val="Normal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pPr>
      <w:spacing w:after="100"/>
      <w:ind w:left="48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otereference">
    <w:name w:val="note reference"/>
  </w:style>
  <w:style w:type="character" w:customStyle="1" w:styleId="notereference1">
    <w:name w:val="note reference_1"/>
  </w:style>
  <w:style w:type="character" w:styleId="Hyperlink">
    <w:name w:val="Hyperlink"/>
    <w:uiPriority w:val="99"/>
    <w:rPr>
      <w:color w:val="000080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/>
      <w:b/>
      <w:bCs/>
      <w:kern w:val="3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Pr>
      <w:b/>
      <w:bCs/>
    </w:rPr>
  </w:style>
  <w:style w:type="character" w:customStyle="1" w:styleId="Heading7Char">
    <w:name w:val="Heading 7 Char"/>
    <w:basedOn w:val="DefaultParagraphFont"/>
    <w:rPr>
      <w:sz w:val="24"/>
      <w:szCs w:val="24"/>
    </w:rPr>
  </w:style>
  <w:style w:type="character" w:customStyle="1" w:styleId="Heading8Char">
    <w:name w:val="Heading 8 Char"/>
    <w:basedOn w:val="DefaultParagraphFont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rPr>
      <w:rFonts w:ascii="Cambria" w:eastAsia="Times New Roman" w:hAnsi="Cambria"/>
    </w:rPr>
  </w:style>
  <w:style w:type="character" w:customStyle="1" w:styleId="TitleChar">
    <w:name w:val="Title Char"/>
    <w:basedOn w:val="DefaultParagraphFont"/>
    <w:rPr>
      <w:rFonts w:ascii="Cambria" w:eastAsia="Times New Roman" w:hAnsi="Cambria"/>
      <w:b/>
      <w:bCs/>
      <w:kern w:val="3"/>
      <w:sz w:val="32"/>
      <w:szCs w:val="32"/>
    </w:rPr>
  </w:style>
  <w:style w:type="character" w:customStyle="1" w:styleId="SubtitleChar">
    <w:name w:val="Subtitle Char"/>
    <w:basedOn w:val="DefaultParagraphFont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rFonts w:ascii="Calibri" w:hAnsi="Calibri"/>
      <w:b/>
      <w:i/>
      <w:iCs/>
    </w:rPr>
  </w:style>
  <w:style w:type="character" w:customStyle="1" w:styleId="QuoteChar">
    <w:name w:val="Quote Char"/>
    <w:basedOn w:val="DefaultParagraphFont"/>
    <w:rPr>
      <w:i/>
      <w:sz w:val="24"/>
      <w:szCs w:val="24"/>
    </w:rPr>
  </w:style>
  <w:style w:type="character" w:customStyle="1" w:styleId="IntenseQuoteChar">
    <w:name w:val="Intense Quote Char"/>
    <w:basedOn w:val="DefaultParagraphFont"/>
    <w:rPr>
      <w:b/>
      <w:i/>
      <w:sz w:val="24"/>
    </w:rPr>
  </w:style>
  <w:style w:type="character" w:styleId="SubtleEmphasis">
    <w:name w:val="Subtle Emphasis"/>
    <w:rPr>
      <w:i/>
      <w:color w:val="5A5A5A"/>
    </w:rPr>
  </w:style>
  <w:style w:type="character" w:styleId="IntenseEmphasis">
    <w:name w:val="Intense Emphasis"/>
    <w:basedOn w:val="DefaultParagraphFont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rPr>
      <w:sz w:val="24"/>
      <w:szCs w:val="24"/>
      <w:u w:val="single"/>
    </w:rPr>
  </w:style>
  <w:style w:type="character" w:styleId="IntenseReference">
    <w:name w:val="Intense Reference"/>
    <w:basedOn w:val="DefaultParagraphFont"/>
    <w:rPr>
      <w:b/>
      <w:sz w:val="24"/>
      <w:u w:val="single"/>
    </w:rPr>
  </w:style>
  <w:style w:type="character" w:styleId="BookTitle">
    <w:name w:val="Book Title"/>
    <w:basedOn w:val="DefaultParagraphFont"/>
    <w:rPr>
      <w:rFonts w:ascii="Cambria" w:eastAsia="Times New Roman" w:hAnsi="Cambria"/>
      <w:b/>
      <w:i/>
      <w:sz w:val="24"/>
      <w:szCs w:val="24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ria.ee/dokumendivahetus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23" Type="http://schemas.microsoft.com/office/2011/relationships/people" Target="people.xml"/><Relationship Id="rId10" Type="http://schemas.openxmlformats.org/officeDocument/2006/relationships/hyperlink" Target="https://github.com/e-gov/ADIT" TargetMode="External"/><Relationship Id="rId11" Type="http://schemas.openxmlformats.org/officeDocument/2006/relationships/hyperlink" Target="http://maven.apache.org/" TargetMode="External"/><Relationship Id="rId12" Type="http://schemas.openxmlformats.org/officeDocument/2006/relationships/hyperlink" Target="http://[HOST]:[PORT]/console" TargetMode="External"/><Relationship Id="rId13" Type="http://schemas.openxmlformats.org/officeDocument/2006/relationships/hyperlink" Target="http://10.0.13.36:7001/console" TargetMode="External"/><Relationship Id="rId14" Type="http://schemas.openxmlformats.org/officeDocument/2006/relationships/hyperlink" Target="file:///E:\temp" TargetMode="External"/><Relationship Id="rId15" Type="http://schemas.openxmlformats.org/officeDocument/2006/relationships/hyperlink" Target="http://[SERVER]:[PORT]/adit" TargetMode="External"/><Relationship Id="rId16" Type="http://schemas.openxmlformats.org/officeDocument/2006/relationships/hyperlink" Target="http://[SERVER]:[PORT]/adit/service" TargetMode="External"/><Relationship Id="rId17" Type="http://schemas.openxmlformats.org/officeDocument/2006/relationships/hyperlink" Target="http://[SERVER]:[PORT]/adit/service/adit.wsdl" TargetMode="External"/><Relationship Id="rId18" Type="http://schemas.openxmlformats.org/officeDocument/2006/relationships/hyperlink" Target="http://[SERVER]:[PORT]/adit/monitor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C6CB4-C9C2-054A-B3FB-E4BDF75D5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22</Pages>
  <Words>5529</Words>
  <Characters>31517</Characters>
  <Application>Microsoft Macintosh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</dc:creator>
  <dc:description/>
  <cp:lastModifiedBy>Kertu Hiire</cp:lastModifiedBy>
  <cp:revision>11</cp:revision>
  <dcterms:created xsi:type="dcterms:W3CDTF">2015-05-12T08:56:00Z</dcterms:created>
  <dcterms:modified xsi:type="dcterms:W3CDTF">2016-06-29T10:58:00Z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