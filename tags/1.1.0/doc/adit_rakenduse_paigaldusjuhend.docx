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1E55C4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bookmarkStart w:id="22" w:name="_Toc419377332"/>
      <w:r>
        <w:rPr>
          <w:lang w:val="et-EE"/>
        </w:rPr>
        <w:t>ADIT –</w:t>
      </w:r>
      <w:r w:rsidR="00B05C8C">
        <w:rPr>
          <w:lang w:val="et-EE"/>
        </w:rPr>
        <w:t>Rakenduse</w:t>
      </w:r>
      <w:r>
        <w:rPr>
          <w:lang w:val="et-EE"/>
        </w:rPr>
        <w:t xml:space="preserve"> Paigaldusjuhend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DB5435" w:rsidRDefault="00DB5435">
      <w:pPr>
        <w:rPr>
          <w:lang w:val="et-EE"/>
        </w:rPr>
      </w:pPr>
    </w:p>
    <w:p w:rsidR="00DB5435" w:rsidRDefault="001E55C4">
      <w:pPr>
        <w:jc w:val="right"/>
        <w:rPr>
          <w:lang w:val="et-EE"/>
        </w:rPr>
      </w:pPr>
      <w:r>
        <w:rPr>
          <w:lang w:val="et-EE"/>
        </w:rPr>
        <w:t>Versioon 1.</w:t>
      </w:r>
      <w:r w:rsidR="00B05C8C">
        <w:rPr>
          <w:lang w:val="et-EE"/>
        </w:rPr>
        <w:t>5</w:t>
      </w:r>
      <w:ins w:id="23" w:author="Kristo Kütt" w:date="2015-05-14T14:33:00Z">
        <w:r w:rsidR="00D84493">
          <w:rPr>
            <w:lang w:val="et-EE"/>
          </w:rPr>
          <w:t>.1</w:t>
        </w:r>
      </w:ins>
    </w:p>
    <w:p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24" w:name="_Toc419192540"/>
      <w:bookmarkStart w:id="25" w:name="_Toc419377333"/>
      <w:r>
        <w:rPr>
          <w:lang w:val="et-EE"/>
        </w:rPr>
        <w:lastRenderedPageBreak/>
        <w:t>Sisukord</w:t>
      </w:r>
      <w:bookmarkStart w:id="26" w:name="_GoBack"/>
      <w:bookmarkEnd w:id="24"/>
      <w:bookmarkEnd w:id="25"/>
      <w:bookmarkEnd w:id="26"/>
    </w:p>
    <w:p w:rsidR="00D84493" w:rsidRDefault="001E55C4">
      <w:pPr>
        <w:pStyle w:val="TOC1"/>
        <w:tabs>
          <w:tab w:val="right" w:leader="dot" w:pos="9062"/>
        </w:tabs>
        <w:rPr>
          <w:ins w:id="27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ins w:id="28" w:author="Kristo Kütt" w:date="2015-05-14T14:33:00Z">
        <w:r w:rsidR="00D84493" w:rsidRPr="00996E04">
          <w:rPr>
            <w:rStyle w:val="Hyperlink"/>
            <w:noProof/>
          </w:rPr>
          <w:fldChar w:fldCharType="begin"/>
        </w:r>
        <w:r w:rsidR="00D84493" w:rsidRPr="00996E04">
          <w:rPr>
            <w:rStyle w:val="Hyperlink"/>
            <w:noProof/>
          </w:rPr>
          <w:instrText xml:space="preserve"> </w:instrText>
        </w:r>
        <w:r w:rsidR="00D84493">
          <w:rPr>
            <w:noProof/>
          </w:rPr>
          <w:instrText>HYPERLINK \l "_Toc419377333"</w:instrText>
        </w:r>
        <w:r w:rsidR="00D84493" w:rsidRPr="00996E04">
          <w:rPr>
            <w:rStyle w:val="Hyperlink"/>
            <w:noProof/>
          </w:rPr>
          <w:instrText xml:space="preserve"> </w:instrText>
        </w:r>
        <w:r w:rsidR="00D84493" w:rsidRPr="00996E04">
          <w:rPr>
            <w:rStyle w:val="Hyperlink"/>
            <w:noProof/>
          </w:rPr>
        </w:r>
        <w:r w:rsidR="00D84493" w:rsidRPr="00996E04">
          <w:rPr>
            <w:rStyle w:val="Hyperlink"/>
            <w:noProof/>
          </w:rPr>
          <w:fldChar w:fldCharType="separate"/>
        </w:r>
        <w:r w:rsidR="00D84493" w:rsidRPr="00996E04">
          <w:rPr>
            <w:rStyle w:val="Hyperlink"/>
            <w:noProof/>
            <w:lang w:val="et-EE"/>
          </w:rPr>
          <w:t>Sisukord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_Toc419377333 \h </w:instrText>
        </w:r>
        <w:r w:rsidR="00D84493">
          <w:rPr>
            <w:noProof/>
          </w:rPr>
        </w:r>
      </w:ins>
      <w:r w:rsidR="00D84493">
        <w:rPr>
          <w:noProof/>
        </w:rPr>
        <w:fldChar w:fldCharType="separate"/>
      </w:r>
      <w:ins w:id="29" w:author="Kristo Kütt" w:date="2015-05-14T14:33:00Z">
        <w:r w:rsidR="00D84493">
          <w:rPr>
            <w:noProof/>
          </w:rPr>
          <w:t>2</w:t>
        </w:r>
        <w:r w:rsidR="00D84493">
          <w:rPr>
            <w:noProof/>
          </w:rPr>
          <w:fldChar w:fldCharType="end"/>
        </w:r>
        <w:r w:rsidR="00D84493"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30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31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"_Toc419377334"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Dokumendi versioonid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2" w:author="Kristo Kütt" w:date="2015-05-14T14:33:00Z">
        <w:r>
          <w:rPr>
            <w:noProof/>
          </w:rPr>
          <w:t>3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33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34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"_Toc419377335"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Sissejuhatus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5" w:author="Kristo Kütt" w:date="2015-05-14T14:33:00Z">
        <w:r>
          <w:rPr>
            <w:noProof/>
          </w:rPr>
          <w:t>4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36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37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"_Toc419377336"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Nõuded keskkonnale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8" w:author="Kristo Kütt" w:date="2015-05-14T14:33:00Z">
        <w:r>
          <w:rPr>
            <w:noProof/>
          </w:rPr>
          <w:t>4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39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40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"_Toc419377337"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ADIT rakendus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1" w:author="Kristo Kütt" w:date="2015-05-14T14:33:00Z">
        <w:r>
          <w:rPr>
            <w:noProof/>
          </w:rPr>
          <w:t>5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42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43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"_Toc419377338"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Rakenduse algkoodi allalaadimine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4" w:author="Kristo Kütt" w:date="2015-05-14T14:33:00Z">
        <w:r>
          <w:rPr>
            <w:noProof/>
          </w:rPr>
          <w:t>5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45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46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"_Toc419377339"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7" w:author="Kristo Kütt" w:date="2015-05-14T14:33:00Z">
        <w:r>
          <w:rPr>
            <w:noProof/>
          </w:rPr>
          <w:t>6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48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49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"_Toc419377340"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adit-configuration.xml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0" w:author="Kristo Kütt" w:date="2015-05-14T14:33:00Z">
        <w:r>
          <w:rPr>
            <w:noProof/>
          </w:rPr>
          <w:t>7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51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52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"_Toc419377341"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adit-datasource.xml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3" w:author="Kristo Kütt" w:date="2015-05-14T14:33:00Z">
        <w:r>
          <w:rPr>
            <w:noProof/>
          </w:rPr>
          <w:t>9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54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55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"_Toc419377342"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adit-jobs.xml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6" w:author="Kristo Kütt" w:date="2015-05-14T14:33:00Z">
        <w:r>
          <w:rPr>
            <w:noProof/>
          </w:rPr>
          <w:t>11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57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58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"_Toc419377343"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log4j.xml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9" w:author="Kristo Kütt" w:date="2015-05-14T14:33:00Z">
        <w:r>
          <w:rPr>
            <w:noProof/>
          </w:rPr>
          <w:t>13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60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61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"_Toc419377344"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xtee.properties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2" w:author="Kristo Kütt" w:date="2015-05-14T14:33:00Z">
        <w:r>
          <w:rPr>
            <w:noProof/>
          </w:rPr>
          <w:t>14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63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64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"_Toc419377345"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Rakenduse paigaldamine Tomcat 7.x  rakendusserverisse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5" w:author="Kristo Kütt" w:date="2015-05-14T14:33:00Z">
        <w:r>
          <w:rPr>
            <w:noProof/>
          </w:rPr>
          <w:t>15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66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67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"_Toc419377346"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Rakenduse paigaldamine Weblogic 10.x rakendusserverisse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8" w:author="Kristo Kütt" w:date="2015-05-14T14:33:00Z">
        <w:r>
          <w:rPr>
            <w:noProof/>
          </w:rPr>
          <w:t>15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69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70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"_Toc419377347"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DVK liidese 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1" w:author="Kristo Kütt" w:date="2015-05-14T14:33:00Z">
        <w:r>
          <w:rPr>
            <w:noProof/>
          </w:rPr>
          <w:t>16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72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73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"_Toc419377348"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Teavituskalendri ja riigiportaali X-Tee liidese 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4" w:author="Kristo Kütt" w:date="2015-05-14T14:33:00Z">
        <w:r>
          <w:rPr>
            <w:noProof/>
          </w:rPr>
          <w:t>17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75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76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"_Toc419377349"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Monitooringu rakendus ja rakenduse kontroll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7" w:author="Kristo Kütt" w:date="2015-05-14T14:33:00Z">
        <w:r>
          <w:rPr>
            <w:noProof/>
          </w:rPr>
          <w:t>18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78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79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"_Toc419377350"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0" w:author="Kristo Kütt" w:date="2015-05-14T14:33:00Z">
        <w:r>
          <w:rPr>
            <w:noProof/>
          </w:rPr>
          <w:t>18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81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82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"_Toc419377351"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Nagiose seaded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3" w:author="Kristo Kütt" w:date="2015-05-14T14:33:00Z">
        <w:r>
          <w:rPr>
            <w:noProof/>
          </w:rPr>
          <w:t>19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84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85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"_Toc419377352"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Rakenduse log4j-nagiosappender seadistus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6" w:author="Kristo Kütt" w:date="2015-05-14T14:33:00Z">
        <w:r>
          <w:rPr>
            <w:noProof/>
          </w:rPr>
          <w:t>19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87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88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"_Toc419377353"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Nagiose seadistus – passiivne monitoring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9" w:author="Kristo Kütt" w:date="2015-05-14T14:33:00Z">
        <w:r>
          <w:rPr>
            <w:noProof/>
          </w:rPr>
          <w:t>19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90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91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"_Toc419377354"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Nagiose seadistus – aktiivne monitooring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2" w:author="Kristo Kütt" w:date="2015-05-14T14:33:00Z">
        <w:r>
          <w:rPr>
            <w:noProof/>
          </w:rPr>
          <w:t>20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93" w:author="Kristo Kütt" w:date="2015-05-14T14:33:00Z"/>
          <w:noProof/>
        </w:rPr>
      </w:pPr>
      <w:del w:id="94" w:author="Kristo Kütt" w:date="2015-05-14T14:33:00Z">
        <w:r w:rsidRPr="00D84493" w:rsidDel="00D84493">
          <w:rPr>
            <w:noProof/>
            <w:lang w:val="et-EE"/>
            <w:rPrChange w:id="95" w:author="Kristo Kütt" w:date="2015-05-14T14:33:00Z">
              <w:rPr>
                <w:rStyle w:val="Hyperlink"/>
                <w:lang w:val="et-EE"/>
              </w:rPr>
            </w:rPrChange>
          </w:rPr>
          <w:delText>Sissejuhatus</w:delText>
        </w:r>
        <w:r w:rsidDel="00D84493">
          <w:rPr>
            <w:noProof/>
          </w:rPr>
          <w:tab/>
          <w:delText>4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96" w:author="Kristo Kütt" w:date="2015-05-14T14:33:00Z"/>
          <w:noProof/>
        </w:rPr>
      </w:pPr>
      <w:del w:id="97" w:author="Kristo Kütt" w:date="2015-05-14T14:33:00Z">
        <w:r w:rsidRPr="00D84493" w:rsidDel="00D84493">
          <w:rPr>
            <w:noProof/>
            <w:lang w:val="et-EE"/>
            <w:rPrChange w:id="98" w:author="Kristo Kütt" w:date="2015-05-14T14:33:00Z">
              <w:rPr>
                <w:rStyle w:val="Hyperlink"/>
                <w:lang w:val="et-EE"/>
              </w:rPr>
            </w:rPrChange>
          </w:rPr>
          <w:delText>Nõuded keskkonnale</w:delText>
        </w:r>
        <w:r w:rsidDel="00D84493">
          <w:rPr>
            <w:noProof/>
          </w:rPr>
          <w:tab/>
          <w:delText>4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99" w:author="Kristo Kütt" w:date="2015-05-14T14:33:00Z"/>
          <w:noProof/>
        </w:rPr>
      </w:pPr>
      <w:del w:id="100" w:author="Kristo Kütt" w:date="2015-05-14T14:33:00Z">
        <w:r w:rsidRPr="00D84493" w:rsidDel="00D84493">
          <w:rPr>
            <w:noProof/>
            <w:lang w:val="et-EE"/>
            <w:rPrChange w:id="101" w:author="Kristo Kütt" w:date="2015-05-14T14:33:00Z">
              <w:rPr>
                <w:rStyle w:val="Hyperlink"/>
                <w:lang w:val="et-EE"/>
              </w:rPr>
            </w:rPrChange>
          </w:rPr>
          <w:delText>ADIT-i andmebaas</w:delText>
        </w:r>
        <w:r w:rsidDel="00D84493">
          <w:rPr>
            <w:noProof/>
          </w:rPr>
          <w:tab/>
          <w:delText>5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02" w:author="Kristo Kütt" w:date="2015-05-14T14:33:00Z"/>
          <w:noProof/>
        </w:rPr>
      </w:pPr>
      <w:del w:id="103" w:author="Kristo Kütt" w:date="2015-05-14T14:33:00Z">
        <w:r w:rsidRPr="00D84493" w:rsidDel="00D84493">
          <w:rPr>
            <w:noProof/>
            <w:lang w:val="et-EE"/>
            <w:rPrChange w:id="104" w:author="Kristo Kütt" w:date="2015-05-14T14:33:00Z">
              <w:rPr>
                <w:rStyle w:val="Hyperlink"/>
                <w:lang w:val="et-EE"/>
              </w:rPr>
            </w:rPrChange>
          </w:rPr>
          <w:delText>Paigaldus</w:delText>
        </w:r>
        <w:r w:rsidDel="00D84493">
          <w:rPr>
            <w:noProof/>
          </w:rPr>
          <w:tab/>
          <w:delText>5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105" w:author="Kristo Kütt" w:date="2015-05-14T14:33:00Z"/>
          <w:noProof/>
        </w:rPr>
      </w:pPr>
      <w:del w:id="106" w:author="Kristo Kütt" w:date="2015-05-14T14:33:00Z">
        <w:r w:rsidRPr="00D84493" w:rsidDel="00D84493">
          <w:rPr>
            <w:noProof/>
            <w:lang w:val="et-EE"/>
            <w:rPrChange w:id="107" w:author="Kristo Kütt" w:date="2015-05-14T14:33:00Z">
              <w:rPr>
                <w:rStyle w:val="Hyperlink"/>
                <w:lang w:val="et-EE"/>
              </w:rPr>
            </w:rPrChange>
          </w:rPr>
          <w:delText>ADIT rakendus</w:delText>
        </w:r>
        <w:r w:rsidDel="00D84493">
          <w:rPr>
            <w:noProof/>
          </w:rPr>
          <w:tab/>
          <w:delText>7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08" w:author="Kristo Kütt" w:date="2015-05-14T14:33:00Z"/>
          <w:noProof/>
        </w:rPr>
      </w:pPr>
      <w:del w:id="109" w:author="Kristo Kütt" w:date="2015-05-14T14:33:00Z">
        <w:r w:rsidRPr="00D84493" w:rsidDel="00D84493">
          <w:rPr>
            <w:noProof/>
            <w:lang w:val="et-EE"/>
            <w:rPrChange w:id="110" w:author="Kristo Kütt" w:date="2015-05-14T14:33:00Z">
              <w:rPr>
                <w:rStyle w:val="Hyperlink"/>
                <w:lang w:val="et-EE"/>
              </w:rPr>
            </w:rPrChange>
          </w:rPr>
          <w:delText>Rakenduse algkoodi allalaadimine</w:delText>
        </w:r>
        <w:r w:rsidDel="00D84493">
          <w:rPr>
            <w:noProof/>
          </w:rPr>
          <w:tab/>
          <w:delText>7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11" w:author="Kristo Kütt" w:date="2015-05-14T14:33:00Z"/>
          <w:noProof/>
        </w:rPr>
      </w:pPr>
      <w:del w:id="112" w:author="Kristo Kütt" w:date="2015-05-14T14:33:00Z">
        <w:r w:rsidRPr="00D84493" w:rsidDel="00D84493">
          <w:rPr>
            <w:noProof/>
            <w:lang w:val="et-EE"/>
            <w:rPrChange w:id="113" w:author="Kristo Kütt" w:date="2015-05-14T14:33:00Z">
              <w:rPr>
                <w:rStyle w:val="Hyperlink"/>
                <w:lang w:val="et-EE"/>
              </w:rPr>
            </w:rPrChange>
          </w:rPr>
          <w:delText>Seadistamine</w:delText>
        </w:r>
        <w:r w:rsidDel="00D84493">
          <w:rPr>
            <w:noProof/>
          </w:rPr>
          <w:tab/>
          <w:delText>8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14" w:author="Kristo Kütt" w:date="2015-05-14T14:33:00Z"/>
          <w:noProof/>
        </w:rPr>
      </w:pPr>
      <w:del w:id="115" w:author="Kristo Kütt" w:date="2015-05-14T14:33:00Z">
        <w:r w:rsidRPr="00D84493" w:rsidDel="00D84493">
          <w:rPr>
            <w:noProof/>
            <w:lang w:val="et-EE"/>
            <w:rPrChange w:id="116" w:author="Kristo Kütt" w:date="2015-05-14T14:33:00Z">
              <w:rPr>
                <w:rStyle w:val="Hyperlink"/>
                <w:lang w:val="et-EE"/>
              </w:rPr>
            </w:rPrChange>
          </w:rPr>
          <w:delText>Fail adit-configuration.xml</w:delText>
        </w:r>
        <w:r w:rsidDel="00D84493">
          <w:rPr>
            <w:noProof/>
          </w:rPr>
          <w:tab/>
          <w:delText>9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17" w:author="Kristo Kütt" w:date="2015-05-14T14:33:00Z"/>
          <w:noProof/>
        </w:rPr>
      </w:pPr>
      <w:del w:id="118" w:author="Kristo Kütt" w:date="2015-05-14T14:33:00Z">
        <w:r w:rsidRPr="00D84493" w:rsidDel="00D84493">
          <w:rPr>
            <w:noProof/>
            <w:lang w:val="et-EE"/>
            <w:rPrChange w:id="119" w:author="Kristo Kütt" w:date="2015-05-14T14:33:00Z">
              <w:rPr>
                <w:rStyle w:val="Hyperlink"/>
                <w:lang w:val="et-EE"/>
              </w:rPr>
            </w:rPrChange>
          </w:rPr>
          <w:delText>Fail adit-datasource.xml</w:delText>
        </w:r>
        <w:r w:rsidDel="00D84493">
          <w:rPr>
            <w:noProof/>
          </w:rPr>
          <w:tab/>
          <w:delText>10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20" w:author="Kristo Kütt" w:date="2015-05-14T14:33:00Z"/>
          <w:noProof/>
        </w:rPr>
      </w:pPr>
      <w:del w:id="121" w:author="Kristo Kütt" w:date="2015-05-14T14:33:00Z">
        <w:r w:rsidRPr="00D84493" w:rsidDel="00D84493">
          <w:rPr>
            <w:noProof/>
            <w:lang w:val="et-EE"/>
            <w:rPrChange w:id="122" w:author="Kristo Kütt" w:date="2015-05-14T14:33:00Z">
              <w:rPr>
                <w:rStyle w:val="Hyperlink"/>
                <w:lang w:val="et-EE"/>
              </w:rPr>
            </w:rPrChange>
          </w:rPr>
          <w:delText>Fail adit-jobs.xml</w:delText>
        </w:r>
        <w:r w:rsidDel="00D84493">
          <w:rPr>
            <w:noProof/>
          </w:rPr>
          <w:tab/>
          <w:delText>13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23" w:author="Kristo Kütt" w:date="2015-05-14T14:33:00Z"/>
          <w:noProof/>
        </w:rPr>
      </w:pPr>
      <w:del w:id="124" w:author="Kristo Kütt" w:date="2015-05-14T14:33:00Z">
        <w:r w:rsidRPr="00D84493" w:rsidDel="00D84493">
          <w:rPr>
            <w:noProof/>
            <w:lang w:val="et-EE"/>
            <w:rPrChange w:id="125" w:author="Kristo Kütt" w:date="2015-05-14T14:33:00Z">
              <w:rPr>
                <w:rStyle w:val="Hyperlink"/>
                <w:lang w:val="et-EE"/>
              </w:rPr>
            </w:rPrChange>
          </w:rPr>
          <w:delText>Fail log4j.xml</w:delText>
        </w:r>
        <w:r w:rsidDel="00D84493">
          <w:rPr>
            <w:noProof/>
          </w:rPr>
          <w:tab/>
          <w:delText>15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26" w:author="Kristo Kütt" w:date="2015-05-14T14:33:00Z"/>
          <w:noProof/>
        </w:rPr>
      </w:pPr>
      <w:del w:id="127" w:author="Kristo Kütt" w:date="2015-05-14T14:33:00Z">
        <w:r w:rsidRPr="00D84493" w:rsidDel="00D84493">
          <w:rPr>
            <w:noProof/>
            <w:lang w:val="et-EE"/>
            <w:rPrChange w:id="128" w:author="Kristo Kütt" w:date="2015-05-14T14:33:00Z">
              <w:rPr>
                <w:rStyle w:val="Hyperlink"/>
                <w:lang w:val="et-EE"/>
              </w:rPr>
            </w:rPrChange>
          </w:rPr>
          <w:delText>Fail xtee.properties</w:delText>
        </w:r>
        <w:r w:rsidDel="00D84493">
          <w:rPr>
            <w:noProof/>
          </w:rPr>
          <w:tab/>
          <w:delText>16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29" w:author="Kristo Kütt" w:date="2015-05-14T14:33:00Z"/>
          <w:noProof/>
        </w:rPr>
      </w:pPr>
      <w:del w:id="130" w:author="Kristo Kütt" w:date="2015-05-14T14:33:00Z">
        <w:r w:rsidRPr="00D84493" w:rsidDel="00D84493">
          <w:rPr>
            <w:noProof/>
            <w:lang w:val="et-EE"/>
            <w:rPrChange w:id="131" w:author="Kristo Kütt" w:date="2015-05-14T14:33:00Z">
              <w:rPr>
                <w:rStyle w:val="Hyperlink"/>
                <w:lang w:val="et-EE"/>
              </w:rPr>
            </w:rPrChange>
          </w:rPr>
          <w:delText>Rakenduse paigaldamine Tomcat 6.x  rakendusserverisse</w:delText>
        </w:r>
        <w:r w:rsidDel="00D84493">
          <w:rPr>
            <w:noProof/>
          </w:rPr>
          <w:tab/>
          <w:delText>17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32" w:author="Kristo Kütt" w:date="2015-05-14T14:33:00Z"/>
          <w:noProof/>
        </w:rPr>
      </w:pPr>
      <w:del w:id="133" w:author="Kristo Kütt" w:date="2015-05-14T14:33:00Z">
        <w:r w:rsidRPr="00D84493" w:rsidDel="00D84493">
          <w:rPr>
            <w:noProof/>
            <w:lang w:val="et-EE"/>
            <w:rPrChange w:id="134" w:author="Kristo Kütt" w:date="2015-05-14T14:33:00Z">
              <w:rPr>
                <w:rStyle w:val="Hyperlink"/>
                <w:lang w:val="et-EE"/>
              </w:rPr>
            </w:rPrChange>
          </w:rPr>
          <w:delText>Rakenduse paigaldamine Weblogic 10.x rakendusserverisse</w:delText>
        </w:r>
        <w:r w:rsidDel="00D84493">
          <w:rPr>
            <w:noProof/>
          </w:rPr>
          <w:tab/>
          <w:delText>17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135" w:author="Kristo Kütt" w:date="2015-05-14T14:33:00Z"/>
          <w:noProof/>
        </w:rPr>
      </w:pPr>
      <w:del w:id="136" w:author="Kristo Kütt" w:date="2015-05-14T14:33:00Z">
        <w:r w:rsidRPr="00D84493" w:rsidDel="00D84493">
          <w:rPr>
            <w:noProof/>
            <w:lang w:val="et-EE"/>
            <w:rPrChange w:id="137" w:author="Kristo Kütt" w:date="2015-05-14T14:33:00Z">
              <w:rPr>
                <w:rStyle w:val="Hyperlink"/>
                <w:lang w:val="et-EE"/>
              </w:rPr>
            </w:rPrChange>
          </w:rPr>
          <w:delText>DVK liidese seadistamine</w:delText>
        </w:r>
        <w:r w:rsidDel="00D84493">
          <w:rPr>
            <w:noProof/>
          </w:rPr>
          <w:tab/>
          <w:delText>18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138" w:author="Kristo Kütt" w:date="2015-05-14T14:33:00Z"/>
          <w:noProof/>
        </w:rPr>
      </w:pPr>
      <w:del w:id="139" w:author="Kristo Kütt" w:date="2015-05-14T14:33:00Z">
        <w:r w:rsidRPr="00D84493" w:rsidDel="00D84493">
          <w:rPr>
            <w:noProof/>
            <w:lang w:val="et-EE"/>
            <w:rPrChange w:id="140" w:author="Kristo Kütt" w:date="2015-05-14T14:33:00Z">
              <w:rPr>
                <w:rStyle w:val="Hyperlink"/>
                <w:lang w:val="et-EE"/>
              </w:rPr>
            </w:rPrChange>
          </w:rPr>
          <w:delText>Teavituskalendri ja riigiportaali X-Tee liidese seadistamine</w:delText>
        </w:r>
        <w:r w:rsidDel="00D84493">
          <w:rPr>
            <w:noProof/>
          </w:rPr>
          <w:tab/>
          <w:delText>19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141" w:author="Kristo Kütt" w:date="2015-05-14T14:33:00Z"/>
          <w:noProof/>
        </w:rPr>
      </w:pPr>
      <w:del w:id="142" w:author="Kristo Kütt" w:date="2015-05-14T14:33:00Z">
        <w:r w:rsidRPr="00D84493" w:rsidDel="00D84493">
          <w:rPr>
            <w:noProof/>
            <w:lang w:val="et-EE"/>
            <w:rPrChange w:id="143" w:author="Kristo Kütt" w:date="2015-05-14T14:33:00Z">
              <w:rPr>
                <w:rStyle w:val="Hyperlink"/>
                <w:lang w:val="et-EE"/>
              </w:rPr>
            </w:rPrChange>
          </w:rPr>
          <w:delText>Monitooringu rakendus ja rakenduse kontroll</w:delText>
        </w:r>
        <w:r w:rsidDel="00D84493">
          <w:rPr>
            <w:noProof/>
          </w:rPr>
          <w:tab/>
          <w:delText>20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44" w:author="Kristo Kütt" w:date="2015-05-14T14:33:00Z"/>
          <w:noProof/>
        </w:rPr>
      </w:pPr>
      <w:del w:id="145" w:author="Kristo Kütt" w:date="2015-05-14T14:33:00Z">
        <w:r w:rsidRPr="00D84493" w:rsidDel="00D84493">
          <w:rPr>
            <w:noProof/>
            <w:lang w:val="et-EE"/>
            <w:rPrChange w:id="146" w:author="Kristo Kütt" w:date="2015-05-14T14:33:00Z">
              <w:rPr>
                <w:rStyle w:val="Hyperlink"/>
                <w:lang w:val="et-EE"/>
              </w:rPr>
            </w:rPrChange>
          </w:rPr>
          <w:delText>Seadistamine</w:delText>
        </w:r>
        <w:r w:rsidDel="00D84493">
          <w:rPr>
            <w:noProof/>
          </w:rPr>
          <w:tab/>
          <w:delText>20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47" w:author="Kristo Kütt" w:date="2015-05-14T14:33:00Z"/>
          <w:noProof/>
        </w:rPr>
      </w:pPr>
      <w:del w:id="148" w:author="Kristo Kütt" w:date="2015-05-14T14:33:00Z">
        <w:r w:rsidRPr="00D84493" w:rsidDel="00D84493">
          <w:rPr>
            <w:noProof/>
            <w:lang w:val="et-EE"/>
            <w:rPrChange w:id="149" w:author="Kristo Kütt" w:date="2015-05-14T14:33:00Z">
              <w:rPr>
                <w:rStyle w:val="Hyperlink"/>
                <w:lang w:val="et-EE"/>
              </w:rPr>
            </w:rPrChange>
          </w:rPr>
          <w:delText>Nagiose seaded</w:delText>
        </w:r>
        <w:r w:rsidDel="00D84493">
          <w:rPr>
            <w:noProof/>
          </w:rPr>
          <w:tab/>
          <w:delText>21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50" w:author="Kristo Kütt" w:date="2015-05-14T14:33:00Z"/>
          <w:noProof/>
        </w:rPr>
      </w:pPr>
      <w:del w:id="151" w:author="Kristo Kütt" w:date="2015-05-14T14:33:00Z">
        <w:r w:rsidRPr="00D84493" w:rsidDel="00D84493">
          <w:rPr>
            <w:noProof/>
            <w:lang w:val="et-EE"/>
            <w:rPrChange w:id="152" w:author="Kristo Kütt" w:date="2015-05-14T14:33:00Z">
              <w:rPr>
                <w:rStyle w:val="Hyperlink"/>
                <w:lang w:val="et-EE"/>
              </w:rPr>
            </w:rPrChange>
          </w:rPr>
          <w:delText>Rakenduse log4j-nagiosappender seadistus</w:delText>
        </w:r>
        <w:r w:rsidDel="00D84493">
          <w:rPr>
            <w:noProof/>
          </w:rPr>
          <w:tab/>
          <w:delText>21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53" w:author="Kristo Kütt" w:date="2015-05-14T14:33:00Z"/>
          <w:noProof/>
        </w:rPr>
      </w:pPr>
      <w:del w:id="154" w:author="Kristo Kütt" w:date="2015-05-14T14:33:00Z">
        <w:r w:rsidRPr="00D84493" w:rsidDel="00D84493">
          <w:rPr>
            <w:noProof/>
            <w:lang w:val="et-EE"/>
            <w:rPrChange w:id="155" w:author="Kristo Kütt" w:date="2015-05-14T14:33:00Z">
              <w:rPr>
                <w:rStyle w:val="Hyperlink"/>
                <w:lang w:val="et-EE"/>
              </w:rPr>
            </w:rPrChange>
          </w:rPr>
          <w:delText>Nagiose seadistus – passiivne monitoring</w:delText>
        </w:r>
        <w:r w:rsidDel="00D84493">
          <w:rPr>
            <w:noProof/>
          </w:rPr>
          <w:tab/>
          <w:delText>21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56" w:author="Kristo Kütt" w:date="2015-05-14T14:33:00Z"/>
          <w:noProof/>
        </w:rPr>
      </w:pPr>
      <w:del w:id="157" w:author="Kristo Kütt" w:date="2015-05-14T14:33:00Z">
        <w:r w:rsidRPr="00D84493" w:rsidDel="00D84493">
          <w:rPr>
            <w:noProof/>
            <w:lang w:val="et-EE"/>
            <w:rPrChange w:id="158" w:author="Kristo Kütt" w:date="2015-05-14T14:33:00Z">
              <w:rPr>
                <w:rStyle w:val="Hyperlink"/>
                <w:lang w:val="et-EE"/>
              </w:rPr>
            </w:rPrChange>
          </w:rPr>
          <w:delText>Nagiose seadistus – aktiivne monitooring</w:delText>
        </w:r>
        <w:r w:rsidDel="00D84493">
          <w:rPr>
            <w:noProof/>
          </w:rPr>
          <w:tab/>
          <w:delText>22</w:delText>
        </w:r>
      </w:del>
    </w:p>
    <w:p w:rsidR="00DB5435" w:rsidRDefault="001E55C4">
      <w:pPr>
        <w:pStyle w:val="TOC2"/>
        <w:tabs>
          <w:tab w:val="right" w:leader="dot" w:pos="9062"/>
        </w:tabs>
        <w:spacing w:line="360" w:lineRule="auto"/>
        <w:ind w:left="0"/>
        <w:jc w:val="both"/>
      </w:pPr>
      <w:r>
        <w:fldChar w:fldCharType="end"/>
      </w:r>
    </w:p>
    <w:p w:rsidR="00DB5435" w:rsidDel="003C1D66" w:rsidRDefault="00DB5435">
      <w:pPr>
        <w:pageBreakBefore/>
        <w:spacing w:after="200" w:line="276" w:lineRule="auto"/>
        <w:rPr>
          <w:del w:id="159" w:author="Kristo Kütt" w:date="2015-05-12T16:00:00Z"/>
        </w:rPr>
      </w:pPr>
    </w:p>
    <w:p w:rsidR="00DB5435" w:rsidRDefault="001E55C4">
      <w:pPr>
        <w:pStyle w:val="Heading1"/>
        <w:pageBreakBefore/>
        <w:rPr>
          <w:lang w:val="et-EE"/>
        </w:rPr>
      </w:pPr>
      <w:bookmarkStart w:id="160" w:name="_Toc419192541"/>
      <w:bookmarkStart w:id="161" w:name="_Toc419377334"/>
      <w:r>
        <w:rPr>
          <w:lang w:val="et-EE"/>
        </w:rPr>
        <w:lastRenderedPageBreak/>
        <w:t>Dokumendi versioonid</w:t>
      </w:r>
      <w:bookmarkEnd w:id="160"/>
      <w:bookmarkEnd w:id="161"/>
    </w:p>
    <w:p w:rsidR="00DB5435" w:rsidRDefault="00DB5435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3"/>
        <w:gridCol w:w="1066"/>
        <w:gridCol w:w="3540"/>
        <w:gridCol w:w="2303"/>
      </w:tblGrid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08.08.2010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Dokumendi loomine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06.09.2010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punkte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</w:t>
            </w:r>
            <w:r>
              <w:rPr>
                <w:kern w:val="3"/>
                <w:sz w:val="22"/>
                <w:szCs w:val="22"/>
                <w:lang w:val="et-EE"/>
              </w:rPr>
              <w:t>“ ja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 xml:space="preserve">Rakenduse paigaldamine rakendusserverisse (Tomcat)“ - </w:t>
            </w:r>
            <w:r>
              <w:rPr>
                <w:kern w:val="3"/>
                <w:sz w:val="22"/>
                <w:szCs w:val="22"/>
                <w:lang w:val="et-EE"/>
              </w:rPr>
              <w:t>andmebaasi parameetrite seadistamisel  kasutatakse JNDI-d.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punkti „Andmebaasi paigaldamine“, alampunkt 4 – skript „synonyms.sql“.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21.09.2010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/ parandatud punkti „Andmebaasi paigaldamine“:</w:t>
            </w:r>
          </w:p>
          <w:p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Vahetatud punktid 1. ja 2.</w:t>
            </w:r>
          </w:p>
          <w:p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Täiendatud punkti 2.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Asendatud failirajad relatiivsete teekondadega.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Täiendatud punkti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 rakendusserverisse (WebLogic)</w:t>
            </w:r>
            <w:r>
              <w:rPr>
                <w:kern w:val="3"/>
                <w:sz w:val="22"/>
                <w:szCs w:val="22"/>
                <w:lang w:val="et-EE"/>
              </w:rPr>
              <w:t>“:  - „Prepend classpath“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Lisatud joonis rakenduse komponentide kirjeldamiseks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27.09.2010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logimise alajaotusesse Nagios logimise konfiguratsiooni näide ja lühikirjeldus.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Muudetud punkti „ADIT rakendus“ – adit.ear / adit.war.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Sissejuhatuses uus rakendust kirjeldav diagramm, lisatud monitooringu komponent.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25.10.2010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punkt “Monitooringu rakendus ja rakenduse kontroll”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15.02.2011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peatükki “Seadistamine” konfiguratsiooniparameetri “documentRetentionDeadlineDays” 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02.03.2011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adit-configuration.xml faili näitesse ja kirjeldusse mitme konfiguratsioonimuutuja kirjeldused, mis varem olid kirjeldamata jäänud.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10.03.2014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???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Täpsustatud andmebaasi paigaldusjuhendit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Alex Ehrlich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07.05.2015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1.5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Oracle andmebaasilt migratsioon Postgres andmebaasile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  <w:tr w:rsidR="001E55C4">
        <w:trPr>
          <w:trHeight w:val="863"/>
          <w:ins w:id="162" w:author="Kristo Kütt" w:date="2015-05-12T11:57:00Z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163" w:author="Kristo Kütt" w:date="2015-05-12T11:57:00Z"/>
                <w:kern w:val="3"/>
                <w:sz w:val="22"/>
                <w:szCs w:val="22"/>
                <w:lang w:val="et-EE"/>
              </w:rPr>
            </w:pPr>
            <w:ins w:id="164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12.05</w:t>
              </w:r>
            </w:ins>
            <w:ins w:id="165" w:author="Kristo Kütt" w:date="2015-05-12T11:58:00Z">
              <w:r>
                <w:rPr>
                  <w:kern w:val="3"/>
                  <w:sz w:val="22"/>
                  <w:szCs w:val="22"/>
                  <w:lang w:val="et-EE"/>
                </w:rPr>
                <w:t>.2015</w:t>
              </w:r>
            </w:ins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166" w:author="Kristo Kütt" w:date="2015-05-12T11:57:00Z"/>
                <w:kern w:val="3"/>
                <w:sz w:val="22"/>
                <w:szCs w:val="22"/>
                <w:lang w:val="et-EE"/>
              </w:rPr>
            </w:pPr>
            <w:ins w:id="167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1.5.1</w:t>
              </w:r>
            </w:ins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168" w:author="Kristo Kütt" w:date="2015-05-12T11:57:00Z"/>
                <w:kern w:val="3"/>
                <w:sz w:val="22"/>
                <w:szCs w:val="22"/>
                <w:lang w:val="et-EE"/>
              </w:rPr>
            </w:pPr>
            <w:ins w:id="169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 xml:space="preserve">Rakenduse ja andmebaasi paigaldusjuhendi </w:t>
              </w:r>
            </w:ins>
            <w:ins w:id="170" w:author="Kristo Kütt" w:date="2015-05-12T11:58:00Z">
              <w:r>
                <w:rPr>
                  <w:kern w:val="3"/>
                  <w:sz w:val="22"/>
                  <w:szCs w:val="22"/>
                  <w:lang w:val="et-EE"/>
                </w:rPr>
                <w:t>eraldamine</w:t>
              </w:r>
            </w:ins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171" w:author="Kristo Kütt" w:date="2015-05-12T11:57:00Z"/>
                <w:kern w:val="3"/>
                <w:sz w:val="22"/>
                <w:szCs w:val="22"/>
                <w:lang w:val="et-EE"/>
              </w:rPr>
            </w:pPr>
            <w:ins w:id="172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Kristo Kütt</w:t>
              </w:r>
            </w:ins>
          </w:p>
        </w:tc>
      </w:tr>
    </w:tbl>
    <w:p w:rsidR="00DB5435" w:rsidDel="00D84493" w:rsidRDefault="00DB5435">
      <w:pPr>
        <w:spacing w:after="200" w:line="276" w:lineRule="auto"/>
        <w:rPr>
          <w:del w:id="173" w:author="Kristo Kütt" w:date="2015-05-14T14:33:00Z"/>
          <w:lang w:val="et-EE"/>
        </w:rPr>
      </w:pPr>
    </w:p>
    <w:p w:rsidR="00DB5435" w:rsidDel="003C1D66" w:rsidRDefault="00DB5435">
      <w:pPr>
        <w:pageBreakBefore/>
        <w:spacing w:after="200" w:line="276" w:lineRule="auto"/>
        <w:rPr>
          <w:del w:id="174" w:author="Kristo Kütt" w:date="2015-05-12T16:00:00Z"/>
          <w:lang w:val="et-EE"/>
        </w:rPr>
      </w:pPr>
    </w:p>
    <w:p w:rsidR="00DB5435" w:rsidRDefault="001E55C4">
      <w:pPr>
        <w:pStyle w:val="Heading1"/>
        <w:pageBreakBefore/>
        <w:rPr>
          <w:lang w:val="et-EE"/>
        </w:rPr>
      </w:pPr>
      <w:bookmarkStart w:id="175" w:name="__RefHeading__4244_1533963332"/>
      <w:bookmarkStart w:id="176" w:name="_Toc275771633"/>
      <w:bookmarkStart w:id="177" w:name="_Toc275770850"/>
      <w:bookmarkStart w:id="178" w:name="_Toc275765990"/>
      <w:bookmarkStart w:id="179" w:name="_Toc275764713"/>
      <w:bookmarkStart w:id="180" w:name="_Toc275181508"/>
      <w:bookmarkStart w:id="181" w:name="_Toc273352063"/>
      <w:bookmarkStart w:id="182" w:name="_Toc419377335"/>
      <w:bookmarkEnd w:id="175"/>
      <w:r>
        <w:rPr>
          <w:lang w:val="et-EE"/>
        </w:rPr>
        <w:lastRenderedPageBreak/>
        <w:t>Sissejuhatus</w:t>
      </w:r>
      <w:bookmarkEnd w:id="176"/>
      <w:bookmarkEnd w:id="177"/>
      <w:bookmarkEnd w:id="178"/>
      <w:bookmarkEnd w:id="179"/>
      <w:bookmarkEnd w:id="180"/>
      <w:bookmarkEnd w:id="181"/>
      <w:bookmarkEnd w:id="182"/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paigaldamine koosneb järgmistest sammudest:</w:t>
      </w:r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Lähtekoodi laadimine SVN-ist</w:t>
      </w:r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seadistamine</w:t>
      </w:r>
    </w:p>
    <w:p w:rsidR="00DB5435" w:rsidDel="00163113" w:rsidRDefault="001E55C4">
      <w:pPr>
        <w:numPr>
          <w:ilvl w:val="0"/>
          <w:numId w:val="2"/>
        </w:numPr>
        <w:spacing w:line="360" w:lineRule="auto"/>
        <w:jc w:val="both"/>
        <w:rPr>
          <w:del w:id="183" w:author="Kristo Kütt" w:date="2015-05-12T16:48:00Z"/>
          <w:lang w:val="et-EE"/>
        </w:rPr>
      </w:pPr>
      <w:r>
        <w:rPr>
          <w:lang w:val="et-EE"/>
        </w:rPr>
        <w:t>Rakenduse ehitamine</w:t>
      </w:r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del w:id="184" w:author="Kristo Kütt" w:date="2015-05-12T16:48:00Z">
        <w:r w:rsidDel="00163113">
          <w:rPr>
            <w:lang w:val="et-EE"/>
          </w:rPr>
          <w:delText>Andmebaasi paigaldamine</w:delText>
        </w:r>
      </w:del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paigaldamine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komponendid: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Veebiteenused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DVK liides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X-tee teavituskalendri liides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Monitooringu komponent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rPr>
          <w:lang w:val="et-EE"/>
        </w:rPr>
      </w:pPr>
      <w:bookmarkStart w:id="185" w:name="__RefHeading__4248_1533963332"/>
      <w:bookmarkStart w:id="186" w:name="_Toc275771634"/>
      <w:bookmarkStart w:id="187" w:name="_Toc275770851"/>
      <w:bookmarkStart w:id="188" w:name="_Toc275765991"/>
      <w:bookmarkStart w:id="189" w:name="_Toc275764714"/>
      <w:bookmarkStart w:id="190" w:name="_Toc275181509"/>
      <w:bookmarkStart w:id="191" w:name="_Toc273126549"/>
      <w:bookmarkStart w:id="192" w:name="_Toc273126331"/>
      <w:bookmarkStart w:id="193" w:name="_Toc273123368"/>
      <w:bookmarkStart w:id="194" w:name="_Toc273123284"/>
      <w:bookmarkStart w:id="195" w:name="_Toc273108570"/>
      <w:bookmarkStart w:id="196" w:name="_Toc272832963"/>
      <w:bookmarkStart w:id="197" w:name="_Toc272232643"/>
      <w:bookmarkStart w:id="198" w:name="_Toc271538813"/>
      <w:bookmarkStart w:id="199" w:name="_Toc271531539"/>
      <w:bookmarkStart w:id="200" w:name="_Toc271529438"/>
      <w:bookmarkStart w:id="201" w:name="_Toc270430271"/>
      <w:bookmarkStart w:id="202" w:name="_Toc270429116"/>
      <w:bookmarkStart w:id="203" w:name="_Toc270420553"/>
      <w:bookmarkStart w:id="204" w:name="_Toc269996962"/>
      <w:bookmarkStart w:id="205" w:name="_Toc269040693"/>
      <w:bookmarkStart w:id="206" w:name="_Toc269115269"/>
      <w:bookmarkStart w:id="207" w:name="_Toc273352064"/>
      <w:bookmarkStart w:id="208" w:name="_Toc419377336"/>
      <w:bookmarkEnd w:id="185"/>
      <w:r>
        <w:rPr>
          <w:lang w:val="et-EE"/>
        </w:rPr>
        <w:t>Nõuded keskkonnale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Java Runtime Environment 1.</w:t>
      </w:r>
      <w:ins w:id="209" w:author="Kristo Kütt" w:date="2015-05-12T16:00:00Z">
        <w:r w:rsidR="003C1D66">
          <w:rPr>
            <w:sz w:val="24"/>
            <w:szCs w:val="24"/>
            <w:lang w:val="et-EE"/>
          </w:rPr>
          <w:t>7</w:t>
        </w:r>
      </w:ins>
      <w:del w:id="210" w:author="Kristo Kütt" w:date="2015-05-12T16:00:00Z">
        <w:r w:rsidDel="003C1D66">
          <w:rPr>
            <w:sz w:val="24"/>
            <w:szCs w:val="24"/>
            <w:lang w:val="et-EE"/>
          </w:rPr>
          <w:delText>6</w:delText>
        </w:r>
      </w:del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Rakendusserver Tomcat 7.x / WebLogic </w:t>
      </w:r>
      <w:del w:id="211" w:author="Kristo Kütt" w:date="2015-05-12T16:23:00Z">
        <w:r w:rsidDel="003552FC">
          <w:rPr>
            <w:sz w:val="24"/>
            <w:szCs w:val="24"/>
            <w:lang w:val="et-EE"/>
          </w:rPr>
          <w:delText>10g/11g</w:delText>
        </w:r>
      </w:del>
      <w:ins w:id="212" w:author="Kristo Kütt" w:date="2015-05-12T16:23:00Z">
        <w:r w:rsidR="003552FC">
          <w:rPr>
            <w:sz w:val="24"/>
            <w:szCs w:val="24"/>
            <w:lang w:val="et-EE"/>
          </w:rPr>
          <w:t>12.x</w:t>
        </w:r>
      </w:ins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Andmebaas Postgres 9.4 (UTF-8)</w:t>
      </w: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Ligipääs X-tee turvaserverile (X-tee teenuste publitseerimiseks ja tarbimiseks)</w:t>
      </w: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sz w:val="24"/>
          <w:szCs w:val="24"/>
          <w:lang w:val="et-EE"/>
        </w:rPr>
        <w:t>Eraldiseisev DVK universaalklient ADIT-ile kasutamiseks. DVK universaalkliendi paigaldamiseks vaata dokumenti „Dokumendivahetuskeskus – Kliendi paigaldamisjuhend“  (</w:t>
      </w:r>
      <w:hyperlink r:id="rId8" w:history="1">
        <w:r>
          <w:rPr>
            <w:sz w:val="24"/>
            <w:szCs w:val="24"/>
            <w:lang w:val="et-EE"/>
          </w:rPr>
          <w:t>http://www.ria.ee/dokumendivahetus</w:t>
        </w:r>
      </w:hyperlink>
      <w:r>
        <w:rPr>
          <w:sz w:val="24"/>
          <w:szCs w:val="24"/>
          <w:lang w:val="et-EE"/>
        </w:rPr>
        <w:t>). Lisanõudena on vajalik lülitada välja DVK universaalkliendi andmebaasipäästik “tr_dhl_message_id”.</w:t>
      </w:r>
    </w:p>
    <w:p w:rsidR="00DB5435" w:rsidRDefault="00DB5435">
      <w:pPr>
        <w:pStyle w:val="Standard"/>
        <w:rPr>
          <w:lang w:val="et-EE"/>
        </w:rPr>
      </w:pPr>
      <w:bookmarkStart w:id="213" w:name="__RefHeading__4250_1533963332"/>
      <w:bookmarkEnd w:id="213"/>
    </w:p>
    <w:p w:rsidR="00DB5435" w:rsidDel="00163113" w:rsidRDefault="001E55C4">
      <w:pPr>
        <w:pStyle w:val="Heading1"/>
        <w:pageBreakBefore/>
        <w:spacing w:line="360" w:lineRule="auto"/>
        <w:jc w:val="both"/>
        <w:rPr>
          <w:del w:id="214" w:author="Kristo Kütt" w:date="2015-05-12T16:48:00Z"/>
          <w:lang w:val="et-EE"/>
        </w:rPr>
      </w:pPr>
      <w:bookmarkStart w:id="215" w:name="__RefHeading__4384_1533963332"/>
      <w:bookmarkStart w:id="216" w:name="_Toc273126550"/>
      <w:bookmarkStart w:id="217" w:name="_Toc273126332"/>
      <w:bookmarkStart w:id="218" w:name="_Toc273123369"/>
      <w:bookmarkStart w:id="219" w:name="_Toc273123285"/>
      <w:bookmarkStart w:id="220" w:name="_Toc273108571"/>
      <w:bookmarkStart w:id="221" w:name="_Toc272832964"/>
      <w:bookmarkStart w:id="222" w:name="_Toc272232644"/>
      <w:bookmarkStart w:id="223" w:name="_Toc271538814"/>
      <w:bookmarkStart w:id="224" w:name="_Toc271531540"/>
      <w:bookmarkStart w:id="225" w:name="_Toc271529439"/>
      <w:bookmarkStart w:id="226" w:name="_Toc270430272"/>
      <w:bookmarkStart w:id="227" w:name="_Toc270429117"/>
      <w:bookmarkStart w:id="228" w:name="_Toc270420554"/>
      <w:bookmarkStart w:id="229" w:name="_Toc269996963"/>
      <w:bookmarkStart w:id="230" w:name="_Toc269040694"/>
      <w:bookmarkStart w:id="231" w:name="_Toc269115270"/>
      <w:bookmarkStart w:id="232" w:name="_Toc275771635"/>
      <w:bookmarkStart w:id="233" w:name="_Toc275770852"/>
      <w:bookmarkStart w:id="234" w:name="_Toc275765992"/>
      <w:bookmarkStart w:id="235" w:name="_Toc275764715"/>
      <w:bookmarkStart w:id="236" w:name="_Toc275181510"/>
      <w:bookmarkStart w:id="237" w:name="_Toc273352065"/>
      <w:bookmarkEnd w:id="215"/>
      <w:del w:id="238" w:author="Kristo Kütt" w:date="2015-05-12T16:48:00Z">
        <w:r w:rsidDel="00163113">
          <w:rPr>
            <w:lang w:val="et-EE"/>
          </w:rPr>
          <w:delText>A</w:delText>
        </w:r>
        <w:bookmarkEnd w:id="216"/>
        <w:bookmarkEnd w:id="217"/>
        <w:bookmarkEnd w:id="218"/>
        <w:bookmarkEnd w:id="219"/>
        <w:bookmarkEnd w:id="220"/>
        <w:bookmarkEnd w:id="221"/>
        <w:bookmarkEnd w:id="222"/>
        <w:bookmarkEnd w:id="223"/>
        <w:bookmarkEnd w:id="224"/>
        <w:bookmarkEnd w:id="225"/>
        <w:bookmarkEnd w:id="226"/>
        <w:bookmarkEnd w:id="227"/>
        <w:bookmarkEnd w:id="228"/>
        <w:bookmarkEnd w:id="229"/>
        <w:bookmarkEnd w:id="230"/>
        <w:bookmarkEnd w:id="231"/>
        <w:r w:rsidDel="00163113">
          <w:rPr>
            <w:lang w:val="et-EE"/>
          </w:rPr>
          <w:delText>DIT-i andmebaas</w:delText>
        </w:r>
        <w:bookmarkEnd w:id="232"/>
        <w:bookmarkEnd w:id="233"/>
        <w:bookmarkEnd w:id="234"/>
        <w:bookmarkEnd w:id="235"/>
        <w:bookmarkEnd w:id="236"/>
        <w:bookmarkEnd w:id="237"/>
      </w:del>
    </w:p>
    <w:p w:rsidR="00DB5435" w:rsidDel="00163113" w:rsidRDefault="001E55C4">
      <w:pPr>
        <w:pStyle w:val="Heading2"/>
        <w:spacing w:line="360" w:lineRule="auto"/>
        <w:jc w:val="both"/>
        <w:rPr>
          <w:del w:id="239" w:author="Kristo Kütt" w:date="2015-05-12T16:48:00Z"/>
          <w:lang w:val="et-EE"/>
        </w:rPr>
      </w:pPr>
      <w:bookmarkStart w:id="240" w:name="__RefHeading__4386_1533963332"/>
      <w:bookmarkStart w:id="241" w:name="_Toc275771636"/>
      <w:bookmarkStart w:id="242" w:name="_Toc275770853"/>
      <w:bookmarkStart w:id="243" w:name="_Toc275765993"/>
      <w:bookmarkStart w:id="244" w:name="_Toc275764716"/>
      <w:bookmarkStart w:id="245" w:name="_Toc275181511"/>
      <w:bookmarkStart w:id="246" w:name="_Toc273352066"/>
      <w:bookmarkEnd w:id="240"/>
      <w:del w:id="247" w:author="Kristo Kütt" w:date="2015-05-12T16:48:00Z">
        <w:r w:rsidDel="00163113">
          <w:rPr>
            <w:lang w:val="et-EE"/>
          </w:rPr>
          <w:delText>Paigaldus</w:delText>
        </w:r>
        <w:bookmarkEnd w:id="241"/>
        <w:bookmarkEnd w:id="242"/>
        <w:bookmarkEnd w:id="243"/>
        <w:bookmarkEnd w:id="244"/>
        <w:bookmarkEnd w:id="245"/>
        <w:bookmarkEnd w:id="246"/>
      </w:del>
    </w:p>
    <w:p w:rsidR="00DB5435" w:rsidDel="00163113" w:rsidRDefault="001E55C4">
      <w:pPr>
        <w:spacing w:after="200" w:line="360" w:lineRule="auto"/>
        <w:jc w:val="both"/>
        <w:rPr>
          <w:del w:id="248" w:author="Kristo Kütt" w:date="2015-05-12T16:48:00Z"/>
        </w:rPr>
      </w:pPr>
      <w:del w:id="249" w:author="Kristo Kütt" w:date="2015-05-12T16:48:00Z">
        <w:r w:rsidDel="00163113">
          <w:rPr>
            <w:lang w:val="et-EE"/>
          </w:rPr>
          <w:delText>Andmebaasiskeemi loomise SQL skriptid asuvad paigalduspaketis kataloogis „/sql“. Enne aga, kui skripte käivitada, tuleb luua andmebaasiskeem / kasutaja (</w:delText>
        </w:r>
        <w:r w:rsidDel="00163113">
          <w:rPr>
            <w:i/>
            <w:lang w:val="et-EE"/>
          </w:rPr>
          <w:delText>schema</w:delText>
        </w:r>
        <w:r w:rsidDel="00163113">
          <w:rPr>
            <w:lang w:val="et-EE"/>
          </w:rPr>
          <w:delText>) ning tabeliruumid (</w:delText>
        </w:r>
        <w:r w:rsidDel="00163113">
          <w:rPr>
            <w:i/>
            <w:lang w:val="et-EE"/>
          </w:rPr>
          <w:delText>tablespace</w:delText>
        </w:r>
        <w:r w:rsidDel="00163113">
          <w:rPr>
            <w:lang w:val="et-EE"/>
          </w:rPr>
          <w:delText>) ADIT andmetabelite ja indeksite (</w:delText>
        </w:r>
        <w:r w:rsidDel="00163113">
          <w:rPr>
            <w:i/>
            <w:lang w:val="et-EE"/>
          </w:rPr>
          <w:delText>index</w:delText>
        </w:r>
        <w:r w:rsidDel="00163113">
          <w:rPr>
            <w:lang w:val="et-EE"/>
          </w:rPr>
          <w:delText>) jaoks. Paigaldamise sammud on järgmised: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50" w:author="Kristo Kütt" w:date="2015-05-12T16:48:00Z"/>
        </w:rPr>
      </w:pPr>
      <w:del w:id="251" w:author="Kristo Kütt" w:date="2015-05-12T16:48:00Z">
        <w:r w:rsidDel="00163113">
          <w:delText>Tekitada eesti kodeeringus andmebaasi klaster</w:delText>
        </w:r>
        <w:r w:rsidDel="00163113">
          <w:rPr>
            <w:lang w:val="et-EE"/>
          </w:rPr>
          <w:delText xml:space="preserve">: 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252" w:author="Kristo Kütt" w:date="2015-05-12T16:48:00Z"/>
        </w:rPr>
      </w:pPr>
      <w:del w:id="253" w:author="Kristo Kütt" w:date="2015-05-12T16:48:00Z">
        <w:r w:rsidDel="00163113">
          <w:delText>pg_createcluster --locale et_EE.UTF-8 9.4 main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54" w:author="Kristo Kütt" w:date="2015-05-12T16:48:00Z"/>
        </w:rPr>
      </w:pPr>
      <w:del w:id="255" w:author="Kristo Kütt" w:date="2015-05-12T16:48:00Z">
        <w:r w:rsidDel="00163113">
          <w:delText>Tekitada kasutajana postgres kaks kasutajat, adit_admin ja adit_user</w:delText>
        </w:r>
        <w:r w:rsidDel="00163113">
          <w:rPr>
            <w:lang w:val="et-EE"/>
          </w:rPr>
          <w:delText xml:space="preserve"> </w:delText>
        </w:r>
      </w:del>
    </w:p>
    <w:p w:rsidR="00DB5435" w:rsidDel="00163113" w:rsidRDefault="001E55C4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del w:id="256" w:author="Kristo Kütt" w:date="2015-05-12T16:48:00Z"/>
          <w:lang w:val="et-EE"/>
        </w:rPr>
      </w:pPr>
      <w:del w:id="257" w:author="Kristo Kütt" w:date="2015-05-12T16:48:00Z">
        <w:r w:rsidDel="00163113">
          <w:rPr>
            <w:lang w:val="et-EE"/>
          </w:rPr>
          <w:delText>adit_admin – kasutaja, kelle skeemi luuakse kõik tabelid / protseduurid / triggerid ja muud andmebaasiobjektid.</w:delText>
        </w:r>
      </w:del>
    </w:p>
    <w:p w:rsidR="00DB5435" w:rsidDel="00163113" w:rsidRDefault="001E55C4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del w:id="258" w:author="Kristo Kütt" w:date="2015-05-12T16:48:00Z"/>
          <w:lang w:val="et-EE"/>
        </w:rPr>
      </w:pPr>
      <w:del w:id="259" w:author="Kristo Kütt" w:date="2015-05-12T16:48:00Z">
        <w:r w:rsidDel="00163113">
          <w:rPr>
            <w:lang w:val="et-EE"/>
          </w:rPr>
          <w:delText xml:space="preserve">adit_user – kasutaja, kelle abil rakendus andmebaasiga suhtleb. 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260" w:author="Kristo Kütt" w:date="2015-05-12T16:48:00Z"/>
        </w:rPr>
      </w:pPr>
      <w:del w:id="261" w:author="Kristo Kütt" w:date="2015-05-12T16:48:00Z">
        <w:r w:rsidDel="00163113">
          <w:delText>CREATE ROLE adit_admin LOGIN password 'xxx';</w:delText>
        </w:r>
        <w:r w:rsidDel="00163113">
          <w:br/>
          <w:delText>ALTER ROLE adit_admin SET search_path = adit, public;</w:delText>
        </w:r>
        <w:r w:rsidDel="00163113">
          <w:br/>
          <w:delText>CREATE ROLE adit_user LOGIN password 'yyy';</w:delText>
        </w:r>
        <w:r w:rsidDel="00163113">
          <w:br/>
          <w:delText>ALTER ROLE adit_user SET search_path = adit, public;  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62" w:author="Kristo Kütt" w:date="2015-05-12T16:48:00Z"/>
        </w:rPr>
      </w:pPr>
      <w:del w:id="263" w:author="Kristo Kütt" w:date="2015-05-12T16:48:00Z">
        <w:r w:rsidDel="00163113">
          <w:delText>Tekitada kasutajana postgres create database adit kasutaja adit_admin omandusse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264" w:author="Kristo Kütt" w:date="2015-05-12T16:48:00Z"/>
        </w:rPr>
      </w:pPr>
      <w:del w:id="265" w:author="Kristo Kütt" w:date="2015-05-12T16:48:00Z">
        <w:r w:rsidDel="00163113">
          <w:delText>CREATE DATABASE adit</w:delText>
        </w:r>
        <w:r w:rsidDel="00163113">
          <w:br/>
          <w:delText>WITH OWNER = adit_admin</w:delText>
        </w:r>
        <w:r w:rsidDel="00163113">
          <w:br/>
          <w:delText>ENCODING = 'UTF8'</w:delText>
        </w:r>
        <w:r w:rsidDel="00163113">
          <w:br/>
          <w:delText>TABLESPACE = pg_default</w:delText>
        </w:r>
        <w:r w:rsidDel="00163113">
          <w:br/>
          <w:delText>LC_COLLATE = 'et_EE.UTF-8'</w:delText>
        </w:r>
        <w:r w:rsidDel="00163113">
          <w:br/>
          <w:delText>LC_CTYPE = 'et_EE.UTF-8'</w:delText>
        </w:r>
        <w:r w:rsidDel="00163113">
          <w:br/>
          <w:delText>CONNECTION LIMIT = -1;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66" w:author="Kristo Kütt" w:date="2015-05-12T16:48:00Z"/>
        </w:rPr>
      </w:pPr>
      <w:del w:id="267" w:author="Kristo Kütt" w:date="2015-05-12T16:48:00Z">
        <w:r w:rsidDel="00163113">
          <w:rPr>
            <w:lang w:val="et-EE"/>
          </w:rPr>
          <w:delText>Käivita SQL skript „latest_postgresql_database.sql“ (ADIT andmebaasi loomine). Skript tuleb käivitada Oracle SYSDBA õigustes oleva kasutaja poolt, kellel on tabelite, päästikute ja protseduuride loomise õigused.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68" w:author="Kristo Kütt" w:date="2015-05-12T16:48:00Z"/>
          <w:lang w:val="et-EE"/>
        </w:rPr>
      </w:pPr>
      <w:del w:id="269" w:author="Kristo Kütt" w:date="2015-05-12T16:48:00Z">
        <w:r w:rsidDel="00163113">
          <w:rPr>
            <w:lang w:val="et-EE"/>
          </w:rPr>
          <w:delText xml:space="preserve">Kontrolli, kas tabelid, funktsioonid ja triggerid on loodud </w:delText>
        </w:r>
      </w:del>
    </w:p>
    <w:p w:rsidR="00DB5435" w:rsidDel="00163113" w:rsidRDefault="001E55C4">
      <w:pPr>
        <w:spacing w:after="200" w:line="360" w:lineRule="auto"/>
        <w:jc w:val="both"/>
        <w:rPr>
          <w:del w:id="270" w:author="Kristo Kütt" w:date="2015-05-12T16:48:00Z"/>
          <w:lang w:val="et-EE"/>
        </w:rPr>
      </w:pPr>
      <w:del w:id="271" w:author="Kristo Kütt" w:date="2015-05-12T16:48:00Z">
        <w:r w:rsidDel="00163113">
          <w:rPr>
            <w:lang w:val="et-EE"/>
          </w:rPr>
          <w:delText>Andmebaasikasutajal, kelle skeemi tabelid loodi, peavad olema järgmised õigused (juba antud kasutaja loomise käigus):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272" w:author="Kristo Kütt" w:date="2015-05-12T16:48:00Z"/>
          <w:lang w:val="et-EE"/>
        </w:rPr>
      </w:pPr>
      <w:del w:id="273" w:author="Kristo Kütt" w:date="2015-05-12T16:48:00Z">
        <w:r w:rsidDel="00163113">
          <w:rPr>
            <w:lang w:val="et-EE"/>
          </w:rPr>
          <w:delText>Kõikidesse oma schema tabelitesse kirjutamise 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274" w:author="Kristo Kütt" w:date="2015-05-12T16:48:00Z"/>
          <w:lang w:val="et-EE"/>
        </w:rPr>
      </w:pPr>
      <w:del w:id="275" w:author="Kristo Kütt" w:date="2015-05-12T16:48:00Z">
        <w:r w:rsidDel="00163113">
          <w:rPr>
            <w:lang w:val="et-EE"/>
          </w:rPr>
          <w:delText>Kõikide oma schema tabelite lugemisõigus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276" w:author="Kristo Kütt" w:date="2015-05-12T16:48:00Z"/>
          <w:lang w:val="et-EE"/>
        </w:rPr>
      </w:pPr>
      <w:del w:id="277" w:author="Kristo Kütt" w:date="2015-05-12T16:48:00Z">
        <w:r w:rsidDel="00163113">
          <w:rPr>
            <w:lang w:val="et-EE"/>
          </w:rPr>
          <w:delText>Kõikide oma schema tabelite andmete muutmise 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278" w:author="Kristo Kütt" w:date="2015-05-12T16:48:00Z"/>
          <w:lang w:val="et-EE"/>
        </w:rPr>
      </w:pPr>
      <w:del w:id="279" w:author="Kristo Kütt" w:date="2015-05-12T16:48:00Z">
        <w:r w:rsidDel="00163113">
          <w:rPr>
            <w:lang w:val="et-EE"/>
          </w:rPr>
          <w:delText>Kõikide oma schema SEQUENCE-te ja TRIGGER-ite käivitamise õigus</w:delText>
        </w:r>
      </w:del>
    </w:p>
    <w:p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280" w:name="__RefHeading__4254_1533963332"/>
      <w:bookmarkStart w:id="281" w:name="_Toc275771637"/>
      <w:bookmarkStart w:id="282" w:name="_Toc275770854"/>
      <w:bookmarkStart w:id="283" w:name="_Toc275765994"/>
      <w:bookmarkStart w:id="284" w:name="_Toc275764717"/>
      <w:bookmarkStart w:id="285" w:name="_Toc275181512"/>
      <w:bookmarkStart w:id="286" w:name="_Toc273352067"/>
      <w:bookmarkStart w:id="287" w:name="_Toc419377337"/>
      <w:bookmarkEnd w:id="280"/>
      <w:r>
        <w:rPr>
          <w:lang w:val="et-EE"/>
        </w:rPr>
        <w:lastRenderedPageBreak/>
        <w:t>ADIT rakendus</w:t>
      </w:r>
      <w:bookmarkEnd w:id="281"/>
      <w:bookmarkEnd w:id="282"/>
      <w:bookmarkEnd w:id="283"/>
      <w:bookmarkEnd w:id="284"/>
      <w:bookmarkEnd w:id="285"/>
      <w:bookmarkEnd w:id="286"/>
      <w:bookmarkEnd w:id="287"/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288" w:name="__RefHeading__4256_1533963332"/>
      <w:bookmarkStart w:id="289" w:name="__RefHeading__4258_1533963332"/>
      <w:bookmarkStart w:id="290" w:name="_Toc275771638"/>
      <w:bookmarkStart w:id="291" w:name="_Toc275770855"/>
      <w:bookmarkStart w:id="292" w:name="_Toc275765995"/>
      <w:bookmarkStart w:id="293" w:name="_Toc275764718"/>
      <w:bookmarkStart w:id="294" w:name="_Toc275181513"/>
      <w:bookmarkStart w:id="295" w:name="_Toc273352068"/>
      <w:bookmarkStart w:id="296" w:name="_Toc419377338"/>
      <w:bookmarkEnd w:id="288"/>
      <w:bookmarkEnd w:id="289"/>
      <w:r>
        <w:rPr>
          <w:lang w:val="et-EE"/>
        </w:rPr>
        <w:t>Rakenduse algkoodi allalaadimine</w:t>
      </w:r>
      <w:bookmarkEnd w:id="290"/>
      <w:bookmarkEnd w:id="291"/>
      <w:bookmarkEnd w:id="292"/>
      <w:bookmarkEnd w:id="293"/>
      <w:bookmarkEnd w:id="294"/>
      <w:bookmarkEnd w:id="295"/>
      <w:bookmarkEnd w:id="296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algkood on saadaval RIA SVN-ist:</w:t>
      </w:r>
    </w:p>
    <w:p w:rsidR="00DB5435" w:rsidRDefault="001E55C4">
      <w:pPr>
        <w:shd w:val="clear" w:color="auto" w:fill="D6E3BC"/>
        <w:spacing w:line="360" w:lineRule="auto"/>
        <w:jc w:val="both"/>
        <w:rPr>
          <w:lang w:val="et-EE"/>
        </w:rPr>
      </w:pPr>
      <w:r>
        <w:rPr>
          <w:lang w:val="et-EE"/>
        </w:rPr>
        <w:t>svn export https://svn.eesti.ee/projektid/adit/src/tags/$VERSIOON$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br/>
        <w:t xml:space="preserve">Rakenduse ehitamiseks ning erinevate pakete koostamiseks on kasutusel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2.x nimeline tarkvara (</w:t>
      </w:r>
      <w:hyperlink r:id="rId9" w:history="1">
        <w:r>
          <w:rPr>
            <w:rStyle w:val="Hyperlink"/>
            <w:sz w:val="24"/>
            <w:szCs w:val="24"/>
            <w:lang w:val="et-EE"/>
          </w:rPr>
          <w:t>http://maven.apache.org/</w:t>
        </w:r>
      </w:hyperlink>
      <w:r>
        <w:rPr>
          <w:sz w:val="24"/>
          <w:szCs w:val="24"/>
          <w:lang w:val="et-EE"/>
        </w:rPr>
        <w:t xml:space="preserve"> ). Rakendus koosneb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mõistes kahest alamprojektist: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ja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. Selline alajaotus on vajalik selleks, et koostada pake, mis sobiks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rakendusserverisse paigaldamiseks. Rakenduse sisuline osa paikneb alamprojektis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ning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 jaoks vajalikud metaandmeid sisaldavad failid paiknevad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 alamprojektis. Projekti ehitamiseks vajalikud seadistused paiknevad nö ülemprojektis ehk otse ADIT projekti juurkaustas asuvas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 xml:space="preserve"> failis.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 xml:space="preserve">Selleks, et koostada rakenduse pake, tuleb määrata seadistused projekti kirjeldavas failis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>. Seadistatavad parameetrid on järgmised: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>&lt;</w:t>
      </w:r>
      <w:r>
        <w:rPr>
          <w:b/>
          <w:sz w:val="24"/>
          <w:szCs w:val="24"/>
          <w:lang w:val="et-EE"/>
        </w:rPr>
        <w:t>resourceDir</w:t>
      </w:r>
      <w:r>
        <w:rPr>
          <w:sz w:val="24"/>
          <w:szCs w:val="24"/>
          <w:lang w:val="et-EE"/>
        </w:rPr>
        <w:t xml:space="preserve"> /&gt;  - määrab ära, millisele keskkonnale omased rakenduse seadistusfailid pakkesse lisatakse (arenduskeskkond, testkeskkond, tootekeskkond).</w:t>
      </w:r>
    </w:p>
    <w:p w:rsidR="00DB5435" w:rsidRDefault="001E55C4">
      <w:pPr>
        <w:pStyle w:val="Standard"/>
        <w:spacing w:line="360" w:lineRule="auto"/>
        <w:jc w:val="both"/>
        <w:rPr>
          <w:sz w:val="24"/>
          <w:szCs w:val="24"/>
          <w:lang w:val="et-EE"/>
        </w:rPr>
      </w:pPr>
      <w:bookmarkStart w:id="297" w:name="__RefHeading__4260_1533963332"/>
      <w:bookmarkEnd w:id="297"/>
      <w:r>
        <w:rPr>
          <w:sz w:val="24"/>
          <w:szCs w:val="24"/>
          <w:lang w:val="et-EE"/>
        </w:rPr>
        <w:t>Algkoodiga tulevad kaasa seadistusfailide näidised erinevate keskkondade tarbeks:</w:t>
      </w:r>
    </w:p>
    <w:p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4053"/>
        <w:gridCol w:w="3024"/>
      </w:tblGrid>
      <w:tr w:rsidR="00DB5435"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Nimi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Failirada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Kirjeldus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</w:pPr>
            <w:r>
              <w:rPr>
                <w:sz w:val="24"/>
                <w:szCs w:val="24"/>
                <w:lang w:val="et-EE"/>
              </w:rPr>
              <w:t>adit-war/src/main/resources/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t-EE"/>
              </w:rPr>
              <w:t>adit-arendus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63113">
            <w:pPr>
              <w:pStyle w:val="TableContents"/>
              <w:rPr>
                <w:sz w:val="24"/>
                <w:szCs w:val="24"/>
                <w:lang w:val="et-EE"/>
              </w:rPr>
            </w:pPr>
            <w:ins w:id="298" w:author="Kristo Kütt" w:date="2015-05-12T16:49:00Z">
              <w:r>
                <w:rPr>
                  <w:sz w:val="24"/>
                  <w:szCs w:val="24"/>
                  <w:lang w:val="et-EE"/>
                </w:rPr>
                <w:t xml:space="preserve">RIA </w:t>
              </w:r>
            </w:ins>
            <w:r w:rsidR="001E55C4">
              <w:rPr>
                <w:sz w:val="24"/>
                <w:szCs w:val="24"/>
                <w:lang w:val="et-EE"/>
              </w:rPr>
              <w:t>arendus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 adit-arendus-tomcat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Arendus tomcat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adit-war/src/main/resources/conf/adit-arendus-tomcat-local/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(Tomcat)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adit-arendus-wl-local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adit-eeltoodang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RIA eeltoodang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lastRenderedPageBreak/>
              <w:t>adit-test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adit-war/src/main/resources/conf/adit-test/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test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adit-war/src/main/resources/conf/adit-toodang/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RIA toodang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icefire-arendus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adit-war/src/main/resources/conf/icefire-arendus/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Icefire arenduskeskond</w:t>
            </w:r>
          </w:p>
        </w:tc>
      </w:tr>
    </w:tbl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Standard"/>
        <w:spacing w:line="360" w:lineRule="auto"/>
        <w:jc w:val="both"/>
        <w:rPr>
          <w:b/>
          <w:sz w:val="24"/>
          <w:szCs w:val="24"/>
          <w:lang w:val="et-EE"/>
        </w:rPr>
      </w:pPr>
      <w:bookmarkStart w:id="299" w:name="__RefHeading__4262_1533963332"/>
      <w:bookmarkEnd w:id="299"/>
      <w:r>
        <w:rPr>
          <w:b/>
          <w:sz w:val="24"/>
          <w:szCs w:val="24"/>
          <w:lang w:val="et-EE"/>
        </w:rPr>
        <w:t>Rakenduse ehitamine: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Lisa Maven2 /bin kataloog keskkonnamuutujasse „PATH“ – see on vajalik selleks, et Maven-i käske mugavalt välja kutsuda (soovitatav).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Käivita käsklus „mvn clean“ – kustutab eelmise rakenduse ehitamise ajutised tööfailid ning rakenduse paketi. Välistab ajutistest tööfailidest tekkida võivad vead.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sz w:val="24"/>
          <w:szCs w:val="24"/>
          <w:lang w:val="et-EE"/>
        </w:rPr>
        <w:t xml:space="preserve">Käivita käsklus „mvn package“ – paneb kokku paigalduspaketid. Tekivad failid </w:t>
      </w:r>
      <w:r>
        <w:rPr>
          <w:i/>
          <w:sz w:val="24"/>
          <w:szCs w:val="24"/>
          <w:lang w:val="et-EE"/>
        </w:rPr>
        <w:t xml:space="preserve">/adit-ear/target/adit.ear </w:t>
      </w:r>
      <w:r>
        <w:rPr>
          <w:sz w:val="24"/>
          <w:szCs w:val="24"/>
          <w:lang w:val="et-EE"/>
        </w:rPr>
        <w:t xml:space="preserve">(sobib Weblogic rakendusserverisse paigaldamiseks)  ning  </w:t>
      </w:r>
      <w:r>
        <w:rPr>
          <w:i/>
          <w:sz w:val="24"/>
          <w:szCs w:val="24"/>
          <w:lang w:val="et-EE"/>
        </w:rPr>
        <w:t xml:space="preserve">/adit-war/target/adit.war </w:t>
      </w:r>
      <w:r>
        <w:rPr>
          <w:sz w:val="24"/>
          <w:szCs w:val="24"/>
          <w:lang w:val="et-EE"/>
        </w:rPr>
        <w:t>(sobib Tomcat rakendusserverisse paigaldamiseks).</w:t>
      </w: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300" w:name="__RefHeading__4264_1533963332"/>
      <w:bookmarkStart w:id="301" w:name="_Toc273126552"/>
      <w:bookmarkStart w:id="302" w:name="_Toc273126334"/>
      <w:bookmarkStart w:id="303" w:name="_Toc273123371"/>
      <w:bookmarkStart w:id="304" w:name="_Toc273123287"/>
      <w:bookmarkStart w:id="305" w:name="_Toc273108573"/>
      <w:bookmarkStart w:id="306" w:name="_Toc272832966"/>
      <w:bookmarkStart w:id="307" w:name="_Toc272232646"/>
      <w:bookmarkStart w:id="308" w:name="_Toc271538816"/>
      <w:bookmarkStart w:id="309" w:name="_Toc271531542"/>
      <w:bookmarkStart w:id="310" w:name="_Toc271529441"/>
      <w:bookmarkStart w:id="311" w:name="_Toc270430274"/>
      <w:bookmarkStart w:id="312" w:name="_Toc270429119"/>
      <w:bookmarkStart w:id="313" w:name="_Toc270420556"/>
      <w:bookmarkStart w:id="314" w:name="_Toc269996965"/>
      <w:bookmarkStart w:id="315" w:name="_Toc269040696"/>
      <w:bookmarkStart w:id="316" w:name="_Toc269115272"/>
      <w:bookmarkStart w:id="317" w:name="_Toc275771639"/>
      <w:bookmarkStart w:id="318" w:name="_Toc275770856"/>
      <w:bookmarkStart w:id="319" w:name="_Toc275765996"/>
      <w:bookmarkStart w:id="320" w:name="_Toc275764719"/>
      <w:bookmarkStart w:id="321" w:name="_Toc275181514"/>
      <w:bookmarkStart w:id="322" w:name="_Toc273352070"/>
      <w:bookmarkStart w:id="323" w:name="_Toc419377339"/>
      <w:bookmarkEnd w:id="300"/>
      <w:r>
        <w:rPr>
          <w:lang w:val="et-EE"/>
        </w:rPr>
        <w:t>S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r>
        <w:rPr>
          <w:lang w:val="et-EE"/>
        </w:rPr>
        <w:t>eadistamine</w:t>
      </w:r>
      <w:bookmarkEnd w:id="317"/>
      <w:bookmarkEnd w:id="318"/>
      <w:bookmarkEnd w:id="319"/>
      <w:bookmarkEnd w:id="320"/>
      <w:bookmarkEnd w:id="321"/>
      <w:bookmarkEnd w:id="322"/>
      <w:bookmarkEnd w:id="323"/>
    </w:p>
    <w:p w:rsidR="00DB5435" w:rsidRDefault="001E55C4">
      <w:pPr>
        <w:spacing w:line="360" w:lineRule="auto"/>
        <w:jc w:val="both"/>
        <w:rPr>
          <w:color w:val="000000"/>
          <w:lang w:val="et-EE"/>
        </w:rPr>
      </w:pPr>
      <w:r>
        <w:rPr>
          <w:color w:val="000000"/>
          <w:lang w:val="et-EE"/>
        </w:rPr>
        <w:t>ADIT rakenduse seadistamine koosneb mitmest failist, mis on järgnevalt toodud välja koos seletustega:</w:t>
      </w:r>
    </w:p>
    <w:p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0"/>
        <w:gridCol w:w="6132"/>
      </w:tblGrid>
      <w:tr w:rsidR="00DB5435"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Faili nimi</w:t>
            </w:r>
          </w:p>
        </w:tc>
        <w:tc>
          <w:tcPr>
            <w:tcW w:w="6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Kirjeldus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adit-configuration.xml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peamine seadistusfail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adit-datasource.xml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andmebaasi ühenduste seadistusfail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log4j.xml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logimise seadistus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messages_et.properties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Eestikeelsete (vea)teadete seadistusfail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messages_en.properties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inglisekeelsete (vea)teadete seadistusfail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DVKresponseMessage.xsl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</w:pPr>
            <w:r>
              <w:rPr>
                <w:lang w:val="et-EE"/>
              </w:rPr>
              <w:t xml:space="preserve">DVK vastuskirja </w:t>
            </w:r>
            <w:r>
              <w:rPr>
                <w:i/>
                <w:lang w:val="et-EE"/>
              </w:rPr>
              <w:t>XSL</w:t>
            </w:r>
            <w:r>
              <w:rPr>
                <w:lang w:val="et-EE"/>
              </w:rPr>
              <w:t xml:space="preserve"> stiilileht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jdigidoc.cfg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 teegi seadistusfail ( vajalik digiallkirjastamise funktsionaalsuse jaoks)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xtee.properties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X-Tee seadistus (vajalik X-Tee teavituskalendri funktsionaalsuse jaoks)</w:t>
            </w:r>
          </w:p>
        </w:tc>
      </w:tr>
    </w:tbl>
    <w:p w:rsidR="00DB5435" w:rsidRDefault="00DB5435">
      <w:pPr>
        <w:pStyle w:val="ListParagraph"/>
        <w:ind w:left="0"/>
        <w:rPr>
          <w:ins w:id="324" w:author="Kristo Kütt" w:date="2015-05-12T16:49:00Z"/>
          <w:lang w:val="et-EE"/>
        </w:rPr>
      </w:pPr>
    </w:p>
    <w:p w:rsidR="00F31E2A" w:rsidRDefault="00F31E2A">
      <w:pPr>
        <w:pStyle w:val="ListParagraph"/>
        <w:ind w:left="0"/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lastRenderedPageBreak/>
        <w:t>&lt;!-- Configuration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"getJoinedMaxResults"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"tempDir"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"tmp"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"deleteTemporaryFiles"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"true"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"schedulerEventTypeName"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"Minu dokumentide teavitus"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"dvkResponseMessageStylesheet"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"DVKresponseMessage.xsl"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Üldine kettamahu piirang ühe kasutaja kohta baitides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"globalDiskQuota"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"10240000"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Dokumentide säilitustähtaeg päevades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"documentRetentionDeadlineDays"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"365"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"locales"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en_us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et_ee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"dvkOrgCode"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"xteeInstitution"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"xteeSecurityServer"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"http://10.0.15.1/cgi-bin/consumer_proxy"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"xteeIdCode"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"aditServiceUrl"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"http://localhost:7001/adit/service"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"remoteApplicationShortName"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"MONITOR_TEST_APP"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"institutionCode"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"123456789"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"testDocumentFileId"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"documentSaveInterval"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"documentSendToDvkFromDvkServerInterval"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"documentSendToAditInterval"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"notificationSendInterval"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"errorLevel"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"FATAL"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25" w:name="__RefHeading__4266_1533963332"/>
      <w:bookmarkStart w:id="326" w:name="_Toc275771640"/>
      <w:bookmarkStart w:id="327" w:name="_Toc275770857"/>
      <w:bookmarkStart w:id="328" w:name="_Toc275765997"/>
      <w:bookmarkStart w:id="329" w:name="_Toc275764720"/>
      <w:bookmarkStart w:id="330" w:name="_Toc275181515"/>
      <w:bookmarkStart w:id="331" w:name="_Toc273352071"/>
      <w:bookmarkStart w:id="332" w:name="_Toc419377340"/>
      <w:bookmarkEnd w:id="325"/>
      <w:r>
        <w:rPr>
          <w:lang w:val="et-EE"/>
        </w:rPr>
        <w:t>Fail adit-configuration.xml</w:t>
      </w:r>
      <w:bookmarkEnd w:id="326"/>
      <w:bookmarkEnd w:id="327"/>
      <w:bookmarkEnd w:id="328"/>
      <w:bookmarkEnd w:id="329"/>
      <w:bookmarkEnd w:id="330"/>
      <w:bookmarkEnd w:id="331"/>
      <w:bookmarkEnd w:id="332"/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getJoinedMaxResults</w:t>
      </w:r>
      <w:r>
        <w:rPr>
          <w:b/>
          <w:lang w:val="et-EE"/>
        </w:rPr>
        <w:t xml:space="preserve"> </w:t>
      </w:r>
      <w:r>
        <w:rPr>
          <w:lang w:val="et-EE"/>
        </w:rPr>
        <w:t>– sätestab päringu „GetJoined“ maksimaalse tagastatavate tulemuste arvu.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tempDir</w:t>
      </w:r>
      <w:r>
        <w:rPr>
          <w:lang w:val="et-EE"/>
        </w:rPr>
        <w:t xml:space="preserve"> – kataloog, kuhu ADIT rakendus paigutab töötamise ajal loodud ajutised failid. Sellele kataloogile peab olema kasutajal, kellena käivitatakse rakendusserver, lugemis- ja kirjutamisõigus.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deleteTemporaryFiles</w:t>
      </w:r>
      <w:r>
        <w:rPr>
          <w:lang w:val="et-EE"/>
        </w:rPr>
        <w:t xml:space="preserve"> – tõeväärtus tüüpi muutuja, mis näitab, kas ajutised failid kustutatakse peale nendega töötamist või mitte. </w:t>
      </w:r>
      <w:r>
        <w:rPr>
          <w:i/>
          <w:lang w:val="et-EE"/>
        </w:rPr>
        <w:t>PS! Testimise ajaks ja vigade otsimisel on soovitatav ajutised failid alles jätta.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schedulerEventTypeName</w:t>
      </w:r>
      <w:r>
        <w:rPr>
          <w:lang w:val="et-EE"/>
        </w:rPr>
        <w:t xml:space="preserve"> – X-Tee teavituskalendris kasutatav sündmuse nimi ADIT sündmuste jaoks.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dvkResponseMessageStylesheet</w:t>
      </w:r>
      <w:r>
        <w:rPr>
          <w:lang w:val="et-EE"/>
        </w:rPr>
        <w:t xml:space="preserve"> – määrab ära, millist stiililehte kasutatakse DVK vastuskirja koostamiseks.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globalDiskQuota</w:t>
      </w:r>
      <w:r>
        <w:rPr>
          <w:lang w:val="et-EE"/>
        </w:rPr>
        <w:t xml:space="preserve"> – üldine kettamahu piirang ühe kasutaja kohta baitides.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lastRenderedPageBreak/>
        <w:t>documentRetentionDeadlineDays</w:t>
      </w:r>
      <w:r>
        <w:rPr>
          <w:lang w:val="et-EE"/>
        </w:rPr>
        <w:t xml:space="preserve"> – dokumentide säilitustähtaeg päevades. Arvestatakse dokumendi viimase muutmise kuupäevast. Reaalselt kasutatakse seda ainult getDocument ja getDocumentList päringute vastustes dokumendi eeldatava kustutamisaja arvutamiseks.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 xml:space="preserve">locales </w:t>
      </w:r>
      <w:r>
        <w:rPr>
          <w:lang w:val="et-EE" w:bidi="ar-SA"/>
        </w:rPr>
        <w:t>– nimekiri keeltest, milles tagastatakse päringute (vea)teated. Keele määramisel kasutatakse formaati [keelekood]_[riigikood]. Nt. „en_us“. Keele- ja riigikoodidena kasutatakse kahetähelisi ISO 639-1 formaadis koode.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dvkOrgCode</w:t>
      </w:r>
      <w:r>
        <w:rPr>
          <w:i/>
          <w:lang w:val="et-EE"/>
        </w:rPr>
        <w:t xml:space="preserve"> – </w:t>
      </w:r>
      <w:r>
        <w:rPr>
          <w:lang w:val="et-EE"/>
        </w:rPr>
        <w:t>asutuse kood, kelle nimel saadetakse dokumendid DVK-sse.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xteeInstitution </w:t>
      </w:r>
      <w:r>
        <w:rPr>
          <w:i/>
          <w:lang w:val="et-EE"/>
        </w:rPr>
        <w:t xml:space="preserve">– </w:t>
      </w:r>
      <w:r>
        <w:rPr>
          <w:lang w:val="et-EE"/>
        </w:rPr>
        <w:t>asutuse kood, kelle nimel saadetakse teavitusi teavituskalendrisse.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xteeSecurityServer </w:t>
      </w:r>
      <w:r>
        <w:rPr>
          <w:i/>
          <w:lang w:val="et-EE"/>
        </w:rPr>
        <w:t xml:space="preserve">– </w:t>
      </w:r>
      <w:r>
        <w:rPr>
          <w:lang w:val="et-EE"/>
        </w:rPr>
        <w:t>turvaserveri aadress, mille kaudu saadetakse teavitusi teavituskalendrisse.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xteeIdCode </w:t>
      </w:r>
      <w:r>
        <w:rPr>
          <w:i/>
          <w:lang w:val="et-EE"/>
        </w:rPr>
        <w:t xml:space="preserve">– </w:t>
      </w:r>
      <w:r>
        <w:rPr>
          <w:lang w:val="et-EE"/>
        </w:rPr>
        <w:t>Isikukood, mida kasutatakse teavituskalendri x-tee päringute tegemiseks.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aditServiceUrl </w:t>
      </w:r>
      <w:r>
        <w:rPr>
          <w:i/>
          <w:lang w:val="et-EE"/>
        </w:rPr>
        <w:t xml:space="preserve">– </w:t>
      </w:r>
      <w:r>
        <w:rPr>
          <w:lang w:val="et-EE"/>
        </w:rPr>
        <w:t>ADIT veebiteenuse URL (kui tahetakse monitoorida üle X-Tee, siis turvaserveri aadress).</w:t>
      </w:r>
      <w:r>
        <w:rPr>
          <w:lang w:val="et-EE"/>
        </w:rPr>
        <w:br/>
      </w:r>
      <w:r>
        <w:rPr>
          <w:b/>
          <w:i/>
          <w:lang w:val="et-EE"/>
        </w:rPr>
        <w:t>remoteApplicationShortName</w:t>
      </w:r>
      <w:r>
        <w:rPr>
          <w:b/>
          <w:lang w:val="et-EE"/>
        </w:rPr>
        <w:t xml:space="preserve"> </w:t>
      </w:r>
      <w:r>
        <w:rPr>
          <w:lang w:val="et-EE"/>
        </w:rPr>
        <w:t>– monitooringu päringute jaoks kasutatav test-infosüsteemi lühinimi. Selle väärtuse muutmisel peab olema veendunud, et andmebaasis on ka vastav kirje tabelis REMOTE_APPLICATION.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userCode</w:t>
      </w:r>
      <w:r>
        <w:rPr>
          <w:lang w:val="et-EE"/>
        </w:rPr>
        <w:t xml:space="preserve"> – monitooringu päringute kasutaja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 päringute asutuse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monitooringu päringute testdokumendi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dvkTestDocumentID</w:t>
      </w:r>
      <w:r>
        <w:rPr>
          <w:lang w:val="et-EE" w:bidi="ar-SA"/>
        </w:rPr>
        <w:t xml:space="preserve"> – monitooringu päringute DVK testdokumendi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 päringute testdokumendi faili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 kasutajate nimekirja päringu testkasutaja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päringu „saveDocument“ testimise periood millisekundites.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documentSendToDvkInterval</w:t>
      </w:r>
      <w:r>
        <w:rPr>
          <w:lang w:val="et-EE" w:bidi="ar-SA"/>
        </w:rPr>
        <w:t xml:space="preserve"> – dokumentide DVK-sse saatmise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dokumentide ADIT-isse importimise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teavituste saatmise intervall.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rakenduse vigade tabeli kontrollimise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errorLevell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:rsidR="00F31E2A" w:rsidRDefault="00F31E2A">
      <w:pPr>
        <w:spacing w:after="200" w:line="276" w:lineRule="auto"/>
        <w:rPr>
          <w:ins w:id="333" w:author="Kristo Kütt" w:date="2015-05-12T16:50:00Z"/>
          <w:lang w:val="et-EE" w:bidi="ar-SA"/>
        </w:rPr>
      </w:pPr>
      <w:ins w:id="334" w:author="Kristo Kütt" w:date="2015-05-12T16:50:00Z">
        <w:r>
          <w:rPr>
            <w:lang w:val="et-EE" w:bidi="ar-SA"/>
          </w:rPr>
          <w:br w:type="page"/>
        </w:r>
      </w:ins>
    </w:p>
    <w:p w:rsidR="00DB5435" w:rsidDel="00F31E2A" w:rsidRDefault="00DB5435">
      <w:pPr>
        <w:spacing w:line="360" w:lineRule="auto"/>
        <w:jc w:val="both"/>
        <w:rPr>
          <w:del w:id="335" w:author="Kristo Kütt" w:date="2015-05-12T16:50:00Z"/>
          <w:lang w:val="et-EE" w:bidi="ar-SA"/>
        </w:rPr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36" w:name="_Toc419377341"/>
      <w:r>
        <w:rPr>
          <w:lang w:val="et-EE"/>
        </w:rPr>
        <w:t>Fail adit-datasource.xml</w:t>
      </w:r>
      <w:bookmarkEnd w:id="336"/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xml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"1.0"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?&gt;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"http://www.springframework.org/schema/context"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"http://www.springframework.org/schema/tx"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"http://www.w3.org/2001/XMLSchema-instance"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http://www.springframework.org/schema/beans/spring-beans-2.5.xsd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http://www.springframework.org/schema/context/spring-context-2.5.xsd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http://www.springframework.org/schema/tx/spring-tx-2.5.xsd"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"sessionFactory"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t-EE" w:bidi="ar-SA"/>
        </w:rPr>
        <w:t>org.springframework.orm.hibernate3.LocalSessionFactoryBean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classpath:hbm/AccessRestriction.hbm.xml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classpath:hbm/AditUser.hbm.xml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classpath:hbm/DocumentDvkStatus.hbm.xml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classpath:hbm/DocumentFileDeflateResult.hbm.xml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classpath:hbm/DocumentWfStatus.hbm.xml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classpath:hbm/RemoteApplication.hbm.xml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classpath:hbm/Signature.hbm.xml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classpath:hbm/ErrorLog.hbm.xml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classpath:hbm/DownloadRequestLog.hbm.xml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classpath:hbm/MetadataRequestLog.hbm.xml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classpath:hbm/MaintenanceJob.hbm.xml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classpath:hbm/SetJobRunningStatusResult.hbm.xml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classpath:hbm/UserContact.hbm.xml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"hibernate.show.sql"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"dvkSessionFactory"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"org.springframework.orm.hibernate3.LocalSessionFactoryBean"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"aditDVKDataSource"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classpath:dvkapi/Counter.hbm.xml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classpath:dvkapi/Subdivision.hbm.xml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classpath:dvkapi/Occupation.hbm.xml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classpath:dvkapi/Organization.hbm.xml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classpath:dvkapi/SettingsFolders.hbm.xml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classpath:dvkapi/MessageRecipient.hbm.xml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"hibernate.connection.autocommit"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false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 ADIT transaction manager --&gt;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"org.springframework.jdbc.datasource.DataSourceTransactionManager"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 xml:space="preserve">Enable the configuration of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transactional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behavior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based on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annotations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--&gt;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tx:annotation-driven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FFFFFF"/>
        <w:spacing w:line="360" w:lineRule="auto"/>
        <w:jc w:val="both"/>
        <w:rPr>
          <w:lang w:val="et-EE" w:bidi="ar-SA"/>
        </w:rPr>
      </w:pP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sessionFactory</w:t>
      </w:r>
      <w:r>
        <w:rPr>
          <w:lang w:val="et-EE" w:bidi="ar-SA"/>
        </w:rPr>
        <w:t xml:space="preserve"> – ADIT andmebaasi ühenduse konfiguratsioon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dvkSessionFactory</w:t>
      </w:r>
      <w:r>
        <w:rPr>
          <w:lang w:val="et-EE" w:bidi="ar-SA"/>
        </w:rPr>
        <w:t xml:space="preserve"> – DVK andmebaasi ühenduse konfiguratsioon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dataSource </w:t>
      </w:r>
      <w:r>
        <w:rPr>
          <w:lang w:val="et-EE" w:bidi="ar-SA"/>
        </w:rPr>
        <w:t>– ADIT andmebaasi ühendus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mappingLocations</w:t>
      </w:r>
      <w:r>
        <w:rPr>
          <w:lang w:val="et-EE" w:bidi="ar-SA"/>
        </w:rPr>
        <w:t xml:space="preserve"> – Andmebaasi objektid, mis kasutavad seda ühendust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hibernateProperties</w:t>
      </w:r>
      <w:r>
        <w:rPr>
          <w:lang w:val="et-EE" w:bidi="ar-SA"/>
        </w:rPr>
        <w:t xml:space="preserve"> – Hibernate ühenduse kirjeldused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hibernate.dialect </w:t>
      </w:r>
      <w:r>
        <w:rPr>
          <w:lang w:val="et-EE" w:bidi="ar-SA"/>
        </w:rPr>
        <w:t>–Andmebaasi dialekt mida kasutatakse</w:t>
      </w:r>
    </w:p>
    <w:p w:rsidR="00DB5435" w:rsidDel="00F31E2A" w:rsidRDefault="001E55C4">
      <w:pPr>
        <w:shd w:val="clear" w:color="auto" w:fill="FFFFFF"/>
        <w:spacing w:line="360" w:lineRule="auto"/>
        <w:jc w:val="both"/>
        <w:rPr>
          <w:del w:id="337" w:author="Kristo Kütt" w:date="2015-05-12T16:50:00Z"/>
        </w:rPr>
      </w:pPr>
      <w:r>
        <w:rPr>
          <w:b/>
          <w:lang w:val="et-EE" w:bidi="ar-SA"/>
        </w:rPr>
        <w:lastRenderedPageBreak/>
        <w:t xml:space="preserve">hibernate.connection.driver_class </w:t>
      </w:r>
      <w:r>
        <w:rPr>
          <w:lang w:val="et-EE" w:bidi="ar-SA"/>
        </w:rPr>
        <w:t>–Andmebaasi driver</w:t>
      </w:r>
    </w:p>
    <w:p w:rsidR="00DB5435" w:rsidRDefault="00DB5435">
      <w:pPr>
        <w:shd w:val="clear" w:color="auto" w:fill="FFFFFF"/>
        <w:spacing w:line="360" w:lineRule="auto"/>
        <w:jc w:val="both"/>
        <w:rPr>
          <w:lang w:val="et-EE" w:bidi="ar-SA"/>
        </w:rPr>
      </w:pP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hibernate.cache.provider_class </w:t>
      </w:r>
      <w:r>
        <w:rPr>
          <w:lang w:val="et-EE" w:bidi="ar-SA"/>
        </w:rPr>
        <w:t xml:space="preserve">–Hibernate cache 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hibernate.show.sql</w:t>
      </w:r>
      <w:r>
        <w:rPr>
          <w:lang w:val="et-EE" w:bidi="ar-SA"/>
        </w:rPr>
        <w:t xml:space="preserve"> – Kas hibernate näitab päringuks loodud SQL-i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hibernate.connection.characterEncoding</w:t>
      </w:r>
      <w:r>
        <w:rPr>
          <w:lang w:val="et-EE" w:bidi="ar-SA"/>
        </w:rPr>
        <w:t xml:space="preserve"> – Andmebaasi ühenduse kodeering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hibernate.connection.charSet </w:t>
      </w:r>
      <w:r>
        <w:rPr>
          <w:lang w:val="et-EE" w:bidi="ar-SA"/>
        </w:rPr>
        <w:t>- Andmebaasi ühenduse kodeering</w:t>
      </w:r>
    </w:p>
    <w:p w:rsidR="00DB5435" w:rsidRDefault="00DB5435">
      <w:pPr>
        <w:shd w:val="clear" w:color="auto" w:fill="FFFFFF"/>
        <w:spacing w:line="360" w:lineRule="auto"/>
        <w:jc w:val="both"/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38" w:name="_Toc419377342"/>
      <w:r>
        <w:rPr>
          <w:lang w:val="et-EE"/>
        </w:rPr>
        <w:t>Fail adit-jobs.xml</w:t>
      </w:r>
      <w:bookmarkEnd w:id="338"/>
    </w:p>
    <w:p w:rsidR="00DB5435" w:rsidRDefault="001E55C4">
      <w:pPr>
        <w:spacing w:line="360" w:lineRule="auto"/>
        <w:jc w:val="both"/>
      </w:pPr>
      <w:r>
        <w:rPr>
          <w:lang w:val="et-EE"/>
        </w:rPr>
        <w:t xml:space="preserve">Ajatatud toimingud (DVK-ga suhtlemine ja teavituste saatmine X-Tee teavituskalendrisse) on seadistatud </w:t>
      </w:r>
      <w:r>
        <w:rPr>
          <w:b/>
          <w:i/>
          <w:lang w:val="et-EE"/>
        </w:rPr>
        <w:t>adit-jobs.xml</w:t>
      </w:r>
      <w:r>
        <w:rPr>
          <w:lang w:val="et-EE"/>
        </w:rPr>
        <w:t xml:space="preserve"> failis: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"dvkSendTrigger"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"dvkReceiveTrigger"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"receiveJobDetails"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"180000"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"dvkUpdateStatusToDVKTrigger"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"UpdateStatusToDVKJobDetails"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rPr>
          <w:rFonts w:ascii="Courier New" w:hAnsi="Courier New" w:cs="Courier New"/>
          <w:color w:val="00000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First execute 10 seconds after application start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1 hour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pacing w:line="360" w:lineRule="auto"/>
        <w:jc w:val="both"/>
        <w:rPr>
          <w:i/>
          <w:lang w:val="et-EE"/>
        </w:rPr>
      </w:pP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dvkSendTrigger</w:t>
      </w:r>
      <w:r>
        <w:rPr>
          <w:lang w:val="et-EE"/>
        </w:rPr>
        <w:t xml:space="preserve"> – määrab, kui tihti käivitatakse dokumentide DVK-sse saatmise protsess.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dvkReceiveTrigger</w:t>
      </w:r>
      <w:r>
        <w:rPr>
          <w:lang w:val="et-EE"/>
        </w:rPr>
        <w:t xml:space="preserve"> – määrab, kui tihti käivitatakse DVK-st dokumentide vastuvõtmise protsess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dvkUpdateStatusTrigger</w:t>
      </w:r>
      <w:r>
        <w:rPr>
          <w:lang w:val="et-EE"/>
        </w:rPr>
        <w:t xml:space="preserve"> – määrab, kui tihti uuendatakse dokumentide staatuseid DVK-st ADIT-isse (DVK-sse saadetud dokumentide puhul)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dvkUpdateStatusToDVKTrigger</w:t>
      </w:r>
      <w:r>
        <w:rPr>
          <w:lang w:val="et-EE"/>
        </w:rPr>
        <w:t xml:space="preserve"> – määrab, kui tihti uuendatakse dokumentide staatuseid ADIT-ist DVK-sse (ADIT-isse saadetud dokumentide puhul)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DeleteDocumentsFromDVKJobTrigger</w:t>
      </w:r>
      <w:r>
        <w:rPr>
          <w:lang w:val="et-EE"/>
        </w:rPr>
        <w:t xml:space="preserve"> – määrab, kui tihti käiakse DVK-st kustutamas dokumente, millel on vastavad „lõpetatud“ staatused. Kustutatakse ainult dokumendi DVK XML konteiner.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UserSyncJobTrigger</w:t>
      </w:r>
      <w:r>
        <w:rPr>
          <w:lang w:val="et-EE"/>
        </w:rPr>
        <w:t xml:space="preserve"> – määrab, kui tihti sünkroniseeritakse DVK kasutajad ADIT kasutajatega (sünkroniseerimine toimub suunal DVK -&gt; ADIT).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notificationTrigger</w:t>
      </w:r>
      <w:r>
        <w:rPr>
          <w:lang w:val="et-EE"/>
        </w:rPr>
        <w:t xml:space="preserve"> – määrab, kui tihti saadetakse teavitused X-Tee teavituskalendrisse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temporaryFolderCleanerTrigger</w:t>
      </w:r>
      <w:r>
        <w:rPr>
          <w:lang w:val="et-EE"/>
        </w:rPr>
        <w:t xml:space="preserve"> – määrab, kui tihti kustutatakse töökataloogist ajutised failid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Kõikides eeltoodud seadistustes saab määrata järgmised parameetrid: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startDelay</w:t>
      </w:r>
      <w:r>
        <w:rPr>
          <w:lang w:val="et-EE"/>
        </w:rPr>
        <w:t xml:space="preserve"> – kui kaua pärast rakenduse käivitamist toimub esimene käivitamine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repeatInterval</w:t>
      </w:r>
      <w:r>
        <w:rPr>
          <w:lang w:val="et-EE"/>
        </w:rPr>
        <w:t xml:space="preserve"> – kui tihti protsessi käivitatakse</w:t>
      </w:r>
    </w:p>
    <w:p w:rsidR="00DB5435" w:rsidRDefault="00DB5435">
      <w:pPr>
        <w:spacing w:line="360" w:lineRule="auto"/>
        <w:jc w:val="both"/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39" w:name="__RefHeading__4268_1533963332"/>
      <w:bookmarkStart w:id="340" w:name="_Toc273126553"/>
      <w:bookmarkStart w:id="341" w:name="_Toc273126335"/>
      <w:bookmarkStart w:id="342" w:name="_Toc273123372"/>
      <w:bookmarkStart w:id="343" w:name="_Toc273123288"/>
      <w:bookmarkStart w:id="344" w:name="_Toc273108574"/>
      <w:bookmarkStart w:id="345" w:name="_Toc272832967"/>
      <w:bookmarkStart w:id="346" w:name="_Toc272232647"/>
      <w:bookmarkStart w:id="347" w:name="_Toc271538817"/>
      <w:bookmarkStart w:id="348" w:name="_Toc271531543"/>
      <w:bookmarkStart w:id="349" w:name="_Toc271529442"/>
      <w:bookmarkStart w:id="350" w:name="_Toc270430275"/>
      <w:bookmarkStart w:id="351" w:name="_Toc270429120"/>
      <w:bookmarkStart w:id="352" w:name="_Toc270420557"/>
      <w:bookmarkStart w:id="353" w:name="_Toc269996966"/>
      <w:bookmarkStart w:id="354" w:name="_Toc269040697"/>
      <w:bookmarkStart w:id="355" w:name="_Toc269115273"/>
      <w:bookmarkStart w:id="356" w:name="_Toc275771641"/>
      <w:bookmarkStart w:id="357" w:name="_Toc275770858"/>
      <w:bookmarkStart w:id="358" w:name="_Toc275765998"/>
      <w:bookmarkStart w:id="359" w:name="_Toc275764721"/>
      <w:bookmarkStart w:id="360" w:name="_Toc275181516"/>
      <w:bookmarkStart w:id="361" w:name="_Toc273352072"/>
      <w:bookmarkStart w:id="362" w:name="_Toc419377343"/>
      <w:bookmarkEnd w:id="339"/>
      <w:r>
        <w:rPr>
          <w:lang w:val="et-EE"/>
        </w:rPr>
        <w:lastRenderedPageBreak/>
        <w:t>F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r>
        <w:rPr>
          <w:lang w:val="et-EE"/>
        </w:rPr>
        <w:t>ail log4j.xml</w:t>
      </w:r>
      <w:bookmarkEnd w:id="356"/>
      <w:bookmarkEnd w:id="357"/>
      <w:bookmarkEnd w:id="358"/>
      <w:bookmarkEnd w:id="359"/>
      <w:bookmarkEnd w:id="360"/>
      <w:bookmarkEnd w:id="361"/>
      <w:bookmarkEnd w:id="362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Logimine on ADIT rakenduses lahendatud Log4J raamistikku kasutades, seega toimub ka log4j.xml faili seadistamine vastavalt. Vaikimisi on seadistatud logimine kahte eraldi faili: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DVK liidese logi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"log/adit/adit_dvk.log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ADIT rakenduse logi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</w:pPr>
      <w:r>
        <w:rPr>
          <w:i/>
          <w:lang w:val="et-EE"/>
        </w:rPr>
        <w:t>NB! Rakenduse testimise ajaks on mõistlik sisse lülitada logimine tasemel „DEBUG“. Tootmisesse minekul tuleks logida tasemel „INFO“ või „WARN“.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saab seadistada nii rakenduse enda kui ka DVK liidese veateateid logima ka Nagios monitooringusüsteemi. Selleks tuleb lisada log4j.xml faili eraldi Nagiose appender: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&lt;appender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"nagios"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"org.apache.log4j.nagios.NagiosAppender"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"localhost"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"Port"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"5667"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"ConfigFile"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"nsca_send_clear.cfg"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"ServiceNameDefault"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"ADIT"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"useMDCServiceName"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"MDCServiceNameKey"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"nagios_service_name"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"virtual_host"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"InitializeMDCHostNameValue"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"production"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"useShortHostName"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"MDCCanonicalHostNameKey"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"nagios_canonical_hostname"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lastRenderedPageBreak/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"Log4j_Level_ERROR"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"Log4j_Level_FATAL"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"SendStartupMessageOK"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"Application Errors Cleared"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&lt;layout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="ConversionPattern"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="%X{nagios_canonical_hostname}: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&lt;/layout&gt;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&lt;/appender&gt;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Parameetris „ConfigFile“ viidatud konfiguratsioonifail „ncsa_send_clear.cfg“ sisaldab Nagios andmevahetuse krüpteeringu seadeid.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63" w:name="__RefHeading__4270_1533963332"/>
      <w:bookmarkStart w:id="364" w:name="_Toc273126554"/>
      <w:bookmarkStart w:id="365" w:name="_Toc273126336"/>
      <w:bookmarkStart w:id="366" w:name="_Toc273123373"/>
      <w:bookmarkStart w:id="367" w:name="_Toc273123289"/>
      <w:bookmarkStart w:id="368" w:name="_Toc273108575"/>
      <w:bookmarkStart w:id="369" w:name="_Toc272832968"/>
      <w:bookmarkStart w:id="370" w:name="_Toc272232648"/>
      <w:bookmarkStart w:id="371" w:name="_Toc271538818"/>
      <w:bookmarkStart w:id="372" w:name="_Toc271531544"/>
      <w:bookmarkStart w:id="373" w:name="_Toc271529443"/>
      <w:bookmarkStart w:id="374" w:name="_Toc270430276"/>
      <w:bookmarkStart w:id="375" w:name="_Toc270429121"/>
      <w:bookmarkStart w:id="376" w:name="_Toc270420558"/>
      <w:bookmarkStart w:id="377" w:name="_Toc269996967"/>
      <w:bookmarkStart w:id="378" w:name="_Toc269040698"/>
      <w:bookmarkStart w:id="379" w:name="_Toc269115274"/>
      <w:bookmarkStart w:id="380" w:name="_Toc275771642"/>
      <w:bookmarkStart w:id="381" w:name="_Toc275770859"/>
      <w:bookmarkStart w:id="382" w:name="_Toc275765999"/>
      <w:bookmarkStart w:id="383" w:name="_Toc275764722"/>
      <w:bookmarkStart w:id="384" w:name="_Toc275181517"/>
      <w:bookmarkStart w:id="385" w:name="_Toc273352073"/>
      <w:bookmarkStart w:id="386" w:name="_Toc419377344"/>
      <w:bookmarkEnd w:id="363"/>
      <w:r>
        <w:rPr>
          <w:lang w:val="et-EE"/>
        </w:rPr>
        <w:t>F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r>
        <w:rPr>
          <w:lang w:val="et-EE"/>
        </w:rPr>
        <w:t>ail xtee.properties</w:t>
      </w:r>
      <w:bookmarkEnd w:id="380"/>
      <w:bookmarkEnd w:id="381"/>
      <w:bookmarkEnd w:id="382"/>
      <w:bookmarkEnd w:id="383"/>
      <w:bookmarkEnd w:id="384"/>
      <w:bookmarkEnd w:id="385"/>
      <w:bookmarkEnd w:id="386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Kuna ADIT kasutab oma töös X-Tee teenuseid (teavituskalender ja riigiportaal), siis on vajalik ka sellekohane seadistus (xtee.properties):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70006317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//turvaserver/cgi-bin/consumer_proxy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00000000000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Parameetrid: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Institution</w:t>
      </w:r>
      <w:r>
        <w:rPr>
          <w:lang w:val="et-EE"/>
        </w:rPr>
        <w:t xml:space="preserve"> – Asutuse registrikood. Määrab, millise asutuse nimel ADIT andmekogu teiste X-Tee andmekogude päringuid käivitab.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Security.server</w:t>
      </w:r>
      <w:r>
        <w:rPr>
          <w:lang w:val="et-EE"/>
        </w:rPr>
        <w:t xml:space="preserve"> – Väljuvate X-Tee päringute teostamiseks kasutatava turvaserveri aadress.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Database</w:t>
      </w:r>
      <w:r>
        <w:rPr>
          <w:lang w:val="et-EE"/>
        </w:rPr>
        <w:t xml:space="preserve"> – Vaikimisi kasutatava andmekogu nimi. Selle parameetri täitmine pole eriti oluline, kuna iga konkreetse päringu teostamisel valib rakendus ise vajaliku andmekogu.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Method</w:t>
      </w:r>
      <w:r>
        <w:rPr>
          <w:lang w:val="et-EE"/>
        </w:rPr>
        <w:t xml:space="preserve"> – Vaikimisi kasutatava päringu nimi.Selle parameetri täitmine pole eriti oluline, kuna iga konkreetse päringu teostamisel määrab rakendus ise vajaliku päringu nime ja versiooni.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Version</w:t>
      </w:r>
      <w:r>
        <w:rPr>
          <w:lang w:val="et-EE"/>
        </w:rPr>
        <w:t xml:space="preserve"> – Vaikimisi kasutatava päringu versioon.Selle parameetri täitmine pole eriti oluline, kuna iga konkreetse päringu teostamisel määrab rakendus ise vajaliku päringu nime ja versiooni.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Idcode</w:t>
      </w:r>
      <w:r>
        <w:rPr>
          <w:lang w:val="et-EE"/>
        </w:rPr>
        <w:t xml:space="preserve"> – Isikukood. Määrab, millise isiku nimel ADIT andmekogu teiste X-Tee andmekogude päringuid käivitab.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387" w:name="__RefHeading__4272_1533963332"/>
      <w:bookmarkStart w:id="388" w:name="_Toc273126555"/>
      <w:bookmarkStart w:id="389" w:name="_Toc273126337"/>
      <w:bookmarkStart w:id="390" w:name="_Toc273123374"/>
      <w:bookmarkStart w:id="391" w:name="_Toc273123290"/>
      <w:bookmarkStart w:id="392" w:name="_Toc273108576"/>
      <w:bookmarkStart w:id="393" w:name="_Toc272832969"/>
      <w:bookmarkStart w:id="394" w:name="_Toc272232649"/>
      <w:bookmarkStart w:id="395" w:name="_Toc271538819"/>
      <w:bookmarkStart w:id="396" w:name="_Toc271531545"/>
      <w:bookmarkStart w:id="397" w:name="_Toc271529444"/>
      <w:bookmarkStart w:id="398" w:name="_Toc270430277"/>
      <w:bookmarkStart w:id="399" w:name="_Toc270429122"/>
      <w:bookmarkStart w:id="400" w:name="_Toc270420559"/>
      <w:bookmarkStart w:id="401" w:name="_Toc269996968"/>
      <w:bookmarkStart w:id="402" w:name="_Toc269040699"/>
      <w:bookmarkStart w:id="403" w:name="_Toc269115275"/>
      <w:bookmarkStart w:id="404" w:name="_Toc275771643"/>
      <w:bookmarkStart w:id="405" w:name="_Toc275770860"/>
      <w:bookmarkStart w:id="406" w:name="_Toc275766000"/>
      <w:bookmarkStart w:id="407" w:name="_Toc275764723"/>
      <w:bookmarkStart w:id="408" w:name="_Toc275181518"/>
      <w:bookmarkStart w:id="409" w:name="_Toc273352074"/>
      <w:bookmarkStart w:id="410" w:name="_Toc419377345"/>
      <w:bookmarkEnd w:id="387"/>
      <w:r>
        <w:rPr>
          <w:lang w:val="et-EE"/>
        </w:rPr>
        <w:lastRenderedPageBreak/>
        <w:t xml:space="preserve">Rakenduse paigaldamine Tomcat </w:t>
      </w:r>
      <w:ins w:id="411" w:author="Kristo Kütt" w:date="2015-05-12T16:50:00Z">
        <w:r w:rsidR="00F31E2A">
          <w:rPr>
            <w:lang w:val="et-EE"/>
          </w:rPr>
          <w:t>7</w:t>
        </w:r>
      </w:ins>
      <w:del w:id="412" w:author="Kristo Kütt" w:date="2015-05-12T16:50:00Z">
        <w:r w:rsidDel="00F31E2A">
          <w:rPr>
            <w:lang w:val="et-EE"/>
          </w:rPr>
          <w:delText>6</w:delText>
        </w:r>
      </w:del>
      <w:r>
        <w:rPr>
          <w:lang w:val="et-EE"/>
        </w:rPr>
        <w:t>.x</w:t>
      </w:r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r>
        <w:rPr>
          <w:lang w:val="et-EE"/>
        </w:rPr>
        <w:t xml:space="preserve">  rakendusserverisse</w:t>
      </w:r>
      <w:bookmarkEnd w:id="404"/>
      <w:bookmarkEnd w:id="405"/>
      <w:bookmarkEnd w:id="406"/>
      <w:bookmarkEnd w:id="407"/>
      <w:bookmarkEnd w:id="408"/>
      <w:bookmarkEnd w:id="409"/>
      <w:bookmarkEnd w:id="410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paigaldamiseks rakendusserverisse toimi järgnevalt: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</w:pPr>
      <w:r>
        <w:rPr>
          <w:lang w:val="et-EE"/>
        </w:rPr>
        <w:t>Loo rakendusserveri konfiguratsioonifaili „context.xml“</w:t>
      </w:r>
      <w:r>
        <w:rPr>
          <w:color w:val="FF0000"/>
          <w:lang w:val="et-EE"/>
        </w:rPr>
        <w:t xml:space="preserve"> </w:t>
      </w:r>
      <w:r>
        <w:rPr>
          <w:lang w:val="et-EE"/>
        </w:rPr>
        <w:t>JNDI ressurss, mis viitaks ADIT andmebaasile</w:t>
      </w:r>
      <w:ins w:id="413" w:author="Kristo Kütt" w:date="2015-05-12T16:52:00Z">
        <w:r w:rsidR="00F31E2A">
          <w:rPr>
            <w:lang w:val="et-EE"/>
          </w:rPr>
          <w:t xml:space="preserve"> ja DVK UK andmebaasile</w:t>
        </w:r>
      </w:ins>
      <w:r>
        <w:rPr>
          <w:lang w:val="et-EE"/>
        </w:rPr>
        <w:t>:</w:t>
      </w:r>
    </w:p>
    <w:p w:rsidR="00DB5435" w:rsidRDefault="00DB5435">
      <w:pPr>
        <w:ind w:left="-708"/>
        <w:rPr>
          <w:lang w:val="et-EE"/>
        </w:rPr>
      </w:pP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&lt;Context ..&gt;</w:t>
      </w:r>
    </w:p>
    <w:p w:rsidR="00DB5435" w:rsidRDefault="00DB5435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</w:p>
    <w:p w:rsidR="00F31E2A" w:rsidRDefault="00F31E2A">
      <w:pPr>
        <w:shd w:val="clear" w:color="auto" w:fill="D6E3BC"/>
        <w:ind w:left="708"/>
        <w:rPr>
          <w:ins w:id="414" w:author="Kristo Kütt" w:date="2015-05-12T16:52:00Z"/>
          <w:rFonts w:ascii="Courier New" w:hAnsi="Courier New" w:cs="Courier New"/>
          <w:sz w:val="20"/>
          <w:szCs w:val="20"/>
          <w:lang w:val="et-EE"/>
        </w:rPr>
      </w:pPr>
      <w:ins w:id="415" w:author="Kristo Kütt" w:date="2015-05-12T16:51:00Z">
        <w:r w:rsidRPr="00F31E2A">
          <w:rPr>
            <w:rFonts w:ascii="Courier New" w:hAnsi="Courier New" w:cs="Courier New"/>
            <w:sz w:val="20"/>
            <w:szCs w:val="20"/>
            <w:lang w:val="et-EE"/>
          </w:rPr>
          <w:t>&lt;Resource name="jdbc/adit-arendus" auth="Container" type="javax.sql.DataSource"  driverClassName="org.postgresql.Driver" username="adit</w:t>
        </w:r>
        <w:r>
          <w:rPr>
            <w:rFonts w:ascii="Courier New" w:hAnsi="Courier New" w:cs="Courier New"/>
            <w:sz w:val="20"/>
            <w:szCs w:val="20"/>
            <w:lang w:val="et-EE"/>
          </w:rPr>
          <w:t>_user" password="****</w:t>
        </w:r>
        <w:r w:rsidRPr="00F31E2A">
          <w:rPr>
            <w:rFonts w:ascii="Courier New" w:hAnsi="Courier New" w:cs="Courier New"/>
            <w:sz w:val="20"/>
            <w:szCs w:val="20"/>
            <w:lang w:val="et-EE"/>
          </w:rPr>
          <w:t>" maxActive="20" maxIdle="10" removeAbandoned="true" maxWait="-1" logAbandoned="true" url="jdbc:postgresql://10.0.13.170:5432/adit" /&gt;</w:t>
        </w:r>
      </w:ins>
    </w:p>
    <w:p w:rsidR="00F31E2A" w:rsidRDefault="00F31E2A">
      <w:pPr>
        <w:shd w:val="clear" w:color="auto" w:fill="D6E3BC"/>
        <w:ind w:left="708"/>
        <w:rPr>
          <w:ins w:id="416" w:author="Kristo Kütt" w:date="2015-05-12T16:52:00Z"/>
          <w:rFonts w:ascii="Courier New" w:hAnsi="Courier New" w:cs="Courier New"/>
          <w:sz w:val="20"/>
          <w:szCs w:val="20"/>
          <w:lang w:val="et-EE"/>
        </w:rPr>
      </w:pPr>
    </w:p>
    <w:p w:rsidR="00DB5435" w:rsidDel="00F31E2A" w:rsidRDefault="00F31E2A">
      <w:pPr>
        <w:shd w:val="clear" w:color="auto" w:fill="D6E3BC"/>
        <w:ind w:left="708"/>
        <w:rPr>
          <w:del w:id="417" w:author="Kristo Kütt" w:date="2015-05-12T16:51:00Z"/>
        </w:rPr>
      </w:pPr>
      <w:ins w:id="418" w:author="Kristo Kütt" w:date="2015-05-12T16:52:00Z">
        <w:r w:rsidRPr="00F31E2A">
          <w:rPr>
            <w:rFonts w:ascii="Courier New" w:hAnsi="Courier New" w:cs="Courier New"/>
            <w:sz w:val="20"/>
            <w:szCs w:val="20"/>
            <w:lang w:val="et-EE"/>
          </w:rPr>
          <w:t>&lt;Resource name="jdbc/adit_dvk-arendus" auth="Container" type="javax.sql.DataSource"  driverClassName="org.postgresql.Driver" username="adit_dvkuk_user" password="</w:t>
        </w:r>
        <w:r>
          <w:rPr>
            <w:rFonts w:ascii="Courier New" w:hAnsi="Courier New" w:cs="Courier New"/>
            <w:sz w:val="20"/>
            <w:szCs w:val="20"/>
            <w:lang w:val="et-EE"/>
          </w:rPr>
          <w:t>****</w:t>
        </w:r>
        <w:r w:rsidRPr="00F31E2A">
          <w:rPr>
            <w:rFonts w:ascii="Courier New" w:hAnsi="Courier New" w:cs="Courier New"/>
            <w:sz w:val="20"/>
            <w:szCs w:val="20"/>
            <w:lang w:val="et-EE"/>
          </w:rPr>
          <w:t xml:space="preserve">" maxActive="20" maxIdle="10" removeAbandoned="true" maxWait="-1" logAbandoned="true" url="jdbc:postgresql://10.0.13.170:5432/adit" /&gt; </w:t>
        </w:r>
      </w:ins>
      <w:del w:id="419" w:author="Kristo Kütt" w:date="2015-05-12T16:51:00Z"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&lt;Resource name="</w:delText>
        </w:r>
        <w:r w:rsidR="001E55C4"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jdbc/adit</w:delText>
        </w:r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" auth="Container" type="javax.sql.DataSource"  driverClassName="oracle.jdbc.driver.OracleDriver" username="</w:delText>
        </w:r>
        <w:r w:rsidR="001E55C4"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adit</w:delText>
        </w:r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"</w:delText>
        </w:r>
      </w:del>
    </w:p>
    <w:p w:rsidR="00DB5435" w:rsidRDefault="001E55C4">
      <w:pPr>
        <w:shd w:val="clear" w:color="auto" w:fill="D6E3BC"/>
        <w:ind w:left="708"/>
        <w:rPr>
          <w:ins w:id="420" w:author="Kristo Kütt" w:date="2015-05-12T16:51:00Z"/>
          <w:rFonts w:ascii="Courier New" w:hAnsi="Courier New" w:cs="Courier New"/>
          <w:sz w:val="20"/>
          <w:szCs w:val="20"/>
          <w:lang w:val="et-EE"/>
        </w:rPr>
      </w:pPr>
      <w:del w:id="421" w:author="Kristo Kütt" w:date="2015-05-12T16:51:00Z"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password="</w:delText>
        </w:r>
        <w:r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adit</w:delText>
        </w:r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" maxActive="20" maxIdle="10" removeAbandoned="true" maxWait="-1" logAbandoned="true" url="</w:delText>
        </w:r>
        <w:r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jdbc:oracle:thin:@localhost:1521:XE</w:delText>
        </w:r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" /&gt;</w:delText>
        </w:r>
      </w:del>
    </w:p>
    <w:p w:rsidR="00F31E2A" w:rsidDel="00F31E2A" w:rsidRDefault="00F31E2A">
      <w:pPr>
        <w:shd w:val="clear" w:color="auto" w:fill="D6E3BC"/>
        <w:ind w:left="708"/>
        <w:rPr>
          <w:del w:id="422" w:author="Kristo Kütt" w:date="2015-05-12T16:52:00Z"/>
        </w:rPr>
      </w:pP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…</w:t>
      </w: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&lt;/Context&gt;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ind w:left="708"/>
        <w:jc w:val="both"/>
        <w:rPr>
          <w:lang w:val="et-EE"/>
        </w:rPr>
      </w:pPr>
      <w:r>
        <w:rPr>
          <w:lang w:val="et-EE"/>
        </w:rPr>
        <w:t>Keskkonnale vastavaks muuda järgmised parameetrid:</w:t>
      </w:r>
    </w:p>
    <w:p w:rsidR="00DB5435" w:rsidRDefault="00DB5435">
      <w:pPr>
        <w:spacing w:line="360" w:lineRule="auto"/>
        <w:ind w:left="708"/>
        <w:jc w:val="both"/>
        <w:rPr>
          <w:lang w:val="et-EE"/>
        </w:rPr>
      </w:pP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url</w:t>
      </w:r>
      <w:r>
        <w:rPr>
          <w:lang w:val="et-EE"/>
        </w:rPr>
        <w:t xml:space="preserve"> – andmebaasi ühenduse </w:t>
      </w:r>
      <w:r>
        <w:rPr>
          <w:i/>
          <w:lang w:val="et-EE"/>
        </w:rPr>
        <w:t>URL</w:t>
      </w:r>
      <w:r>
        <w:rPr>
          <w:lang w:val="et-EE"/>
        </w:rPr>
        <w:t xml:space="preserve"> (</w:t>
      </w:r>
      <w:r>
        <w:rPr>
          <w:i/>
          <w:lang w:val="et-EE"/>
        </w:rPr>
        <w:t>database URL</w:t>
      </w:r>
      <w:r>
        <w:rPr>
          <w:lang w:val="et-EE"/>
        </w:rPr>
        <w:t xml:space="preserve">). Formaat: </w:t>
      </w:r>
      <w:r>
        <w:rPr>
          <w:i/>
          <w:lang w:val="et-EE"/>
        </w:rPr>
        <w:t>jdbc:</w:t>
      </w:r>
      <w:ins w:id="423" w:author="Kristo Kütt" w:date="2015-05-12T16:53:00Z">
        <w:r w:rsidR="00F31E2A">
          <w:rPr>
            <w:i/>
            <w:lang w:val="et-EE"/>
          </w:rPr>
          <w:t>postgresql</w:t>
        </w:r>
      </w:ins>
      <w:del w:id="424" w:author="Kristo Kütt" w:date="2015-05-12T16:53:00Z">
        <w:r w:rsidDel="00F31E2A">
          <w:rPr>
            <w:i/>
            <w:lang w:val="et-EE"/>
          </w:rPr>
          <w:delText>oracle</w:delText>
        </w:r>
      </w:del>
      <w:r>
        <w:rPr>
          <w:i/>
          <w:lang w:val="et-EE"/>
        </w:rPr>
        <w:t>:</w:t>
      </w:r>
      <w:del w:id="425" w:author="Kristo Kütt" w:date="2015-05-12T16:53:00Z">
        <w:r w:rsidDel="00F31E2A">
          <w:rPr>
            <w:i/>
            <w:lang w:val="et-EE"/>
          </w:rPr>
          <w:delText>thin:@</w:delText>
        </w:r>
      </w:del>
      <w:r>
        <w:rPr>
          <w:i/>
          <w:lang w:val="et-EE"/>
        </w:rPr>
        <w:t>//[HOST]:[PORT]/[SID]</w:t>
      </w: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username</w:t>
      </w:r>
      <w:r>
        <w:rPr>
          <w:lang w:val="et-EE"/>
        </w:rPr>
        <w:t xml:space="preserve"> – andmebaasikasutaja kasutajanimi</w:t>
      </w: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password</w:t>
      </w:r>
      <w:r>
        <w:rPr>
          <w:lang w:val="et-EE"/>
        </w:rPr>
        <w:t xml:space="preserve"> – andmebaasikasutaja parool</w:t>
      </w:r>
    </w:p>
    <w:p w:rsidR="00DB5435" w:rsidRDefault="00DB5435">
      <w:pPr>
        <w:spacing w:line="360" w:lineRule="auto"/>
        <w:ind w:left="708"/>
        <w:jc w:val="both"/>
        <w:rPr>
          <w:lang w:val="et-EE"/>
        </w:rPr>
      </w:pPr>
    </w:p>
    <w:p w:rsidR="00DB5435" w:rsidRDefault="001E55C4">
      <w:pPr>
        <w:spacing w:line="360" w:lineRule="auto"/>
        <w:ind w:left="708"/>
        <w:jc w:val="both"/>
      </w:pPr>
      <w:r>
        <w:rPr>
          <w:lang w:val="et-EE"/>
        </w:rPr>
        <w:t>NB! Parameeter “</w:t>
      </w:r>
      <w:r>
        <w:rPr>
          <w:i/>
          <w:lang w:val="et-EE"/>
        </w:rPr>
        <w:t>name</w:t>
      </w:r>
      <w:r>
        <w:rPr>
          <w:lang w:val="et-EE"/>
        </w:rPr>
        <w:t xml:space="preserve">” väärtus peab olema kindlasti sama, mis deklareeritud </w:t>
      </w:r>
      <w:r>
        <w:rPr>
          <w:i/>
          <w:lang w:val="et-EE"/>
        </w:rPr>
        <w:t xml:space="preserve">adit-servlet.xml </w:t>
      </w:r>
      <w:r>
        <w:rPr>
          <w:lang w:val="et-EE"/>
        </w:rPr>
        <w:t xml:space="preserve">failis (bean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aditDataSource</w:t>
      </w:r>
      <w:r>
        <w:rPr>
          <w:lang w:val="et-EE"/>
        </w:rPr>
        <w:t>).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Paki paigalduspakett lahti kataloogi „[TOMCAT_HOME]/webapps/adit“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Tee rakendusserverile taaskäivitus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426" w:name="__RefHeading__4274_1533963332"/>
      <w:bookmarkStart w:id="427" w:name="_Toc275771644"/>
      <w:bookmarkStart w:id="428" w:name="_Toc275770861"/>
      <w:bookmarkStart w:id="429" w:name="_Toc275766001"/>
      <w:bookmarkStart w:id="430" w:name="_Toc275764724"/>
      <w:bookmarkStart w:id="431" w:name="_Toc275181519"/>
      <w:bookmarkStart w:id="432" w:name="_Toc273126556"/>
      <w:bookmarkStart w:id="433" w:name="_Toc273126338"/>
      <w:bookmarkStart w:id="434" w:name="_Toc273123375"/>
      <w:bookmarkStart w:id="435" w:name="_Toc273123291"/>
      <w:bookmarkStart w:id="436" w:name="_Toc273108577"/>
      <w:bookmarkStart w:id="437" w:name="_Toc272832970"/>
      <w:bookmarkStart w:id="438" w:name="_Toc272232650"/>
      <w:bookmarkStart w:id="439" w:name="_Toc271538820"/>
      <w:bookmarkStart w:id="440" w:name="_Toc271531546"/>
      <w:bookmarkStart w:id="441" w:name="_Toc271529445"/>
      <w:bookmarkStart w:id="442" w:name="_Toc270430278"/>
      <w:bookmarkStart w:id="443" w:name="_Toc270429123"/>
      <w:bookmarkStart w:id="444" w:name="_Toc270420560"/>
      <w:bookmarkStart w:id="445" w:name="_Toc273352075"/>
      <w:bookmarkStart w:id="446" w:name="_Toc419377346"/>
      <w:bookmarkEnd w:id="426"/>
      <w:r>
        <w:rPr>
          <w:lang w:val="et-EE"/>
        </w:rPr>
        <w:t>Rakenduse paigaldamine Weblogic 10.x rakendusserverisse</w:t>
      </w:r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Ettevalmistus: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lastRenderedPageBreak/>
        <w:t>Tekita 2 Weblogicu serverit ühte klastrisse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Tekita järgmised JNDI andmebaasiühendused (DataSource):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ADIT_DS (jndi name: </w:t>
      </w:r>
      <w:r>
        <w:rPr>
          <w:b/>
          <w:lang w:val="et-EE"/>
        </w:rPr>
        <w:t>jdbc/adit</w:t>
      </w:r>
      <w:r>
        <w:rPr>
          <w:lang w:val="et-EE"/>
        </w:rPr>
        <w:t>) – viide ADIT andmebaasiskeemile (kasutaja ADIT_APP)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ADIT_DVK_CLIENT_DS (jndi name: </w:t>
      </w:r>
      <w:r>
        <w:rPr>
          <w:b/>
          <w:lang w:val="et-EE"/>
        </w:rPr>
        <w:t>jdbc/adit_dvk</w:t>
      </w:r>
      <w:r>
        <w:rPr>
          <w:lang w:val="et-EE"/>
        </w:rPr>
        <w:t>) – viide ADIT DVK Universaalkliendi andmebaasiskeemile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Sammud paigaldamiseks: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t-EE"/>
        </w:rPr>
      </w:pPr>
      <w:r>
        <w:rPr>
          <w:lang w:val="et-EE"/>
        </w:rPr>
        <w:t>Paigalda rakenduse pakett-fail (adit.war) rakendusserveri masina kõvakettale sellisesse kohta, kust rakendusserver sellele ligi pääseb.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</w:pPr>
      <w:r>
        <w:rPr>
          <w:lang w:val="et-EE"/>
        </w:rPr>
        <w:t xml:space="preserve">Ava rakendusserveri administreerimiskonsool – </w:t>
      </w:r>
      <w:hyperlink r:id="rId10" w:history="1">
        <w:r>
          <w:rPr>
            <w:rStyle w:val="Hyperlink"/>
            <w:lang w:val="et-EE"/>
          </w:rPr>
          <w:t>http://[HOST]:[PORT]/console</w:t>
        </w:r>
      </w:hyperlink>
      <w:r>
        <w:rPr>
          <w:lang w:val="et-EE"/>
        </w:rPr>
        <w:t xml:space="preserve"> (nt. </w:t>
      </w:r>
      <w:hyperlink r:id="rId11" w:history="1">
        <w:r>
          <w:rPr>
            <w:rStyle w:val="Hyperlink"/>
            <w:lang w:val="et-EE"/>
          </w:rPr>
          <w:t>http://10.0.13.36:7001/console</w:t>
        </w:r>
      </w:hyperlink>
      <w:r>
        <w:rPr>
          <w:lang w:val="et-EE"/>
        </w:rPr>
        <w:t>)  ja logi sisse.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lingile „Deployments“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Avaneb sellesse rakendusserverisse paigaldatud rakenduse loetelu. Uue rakenduse paigaldamiseks vajuta nupule „Take lock and edit“ ning seejärel nupule „Install“.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Sirvi kataloogi, kus asub punktis 1 nimetatud fail „adit.war“ ning märgista see.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kataloogipuu all olevale nupule „Next“.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ekraan, kus valitakse rakenduse paigaldamise „stiil“, vali „Install this deployment as an application“ ja vajuta „Next“.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seadistuse ekraan, millel peaksid olema määratud järgmised parameetrid: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Name: rakenduse nimi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Security: DD only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Source accessibility: Copy this application onto every target for me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„Finish“.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„Release configuration / Activate changes“.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Tee WebLogicule restart.</w:t>
      </w:r>
    </w:p>
    <w:p w:rsidR="00DB5435" w:rsidRDefault="00DB5435">
      <w:pPr>
        <w:rPr>
          <w:rFonts w:ascii="Courier New" w:hAnsi="Courier New" w:cs="Courier New"/>
          <w:sz w:val="20"/>
          <w:szCs w:val="20"/>
          <w:lang w:val="et-EE"/>
        </w:rPr>
      </w:pPr>
    </w:p>
    <w:p w:rsidR="00DB5435" w:rsidRDefault="001E55C4">
      <w:pPr>
        <w:pStyle w:val="Heading1"/>
        <w:spacing w:line="360" w:lineRule="auto"/>
        <w:jc w:val="both"/>
        <w:rPr>
          <w:lang w:val="et-EE"/>
        </w:rPr>
      </w:pPr>
      <w:bookmarkStart w:id="447" w:name="__RefHeading__4276_1533963332"/>
      <w:bookmarkStart w:id="448" w:name="_Toc273126557"/>
      <w:bookmarkStart w:id="449" w:name="_Toc273126339"/>
      <w:bookmarkStart w:id="450" w:name="_Toc273123376"/>
      <w:bookmarkStart w:id="451" w:name="_Toc273123292"/>
      <w:bookmarkStart w:id="452" w:name="_Toc273108578"/>
      <w:bookmarkStart w:id="453" w:name="_Toc272832971"/>
      <w:bookmarkStart w:id="454" w:name="_Toc272232651"/>
      <w:bookmarkStart w:id="455" w:name="_Toc271538821"/>
      <w:bookmarkStart w:id="456" w:name="_Toc271531547"/>
      <w:bookmarkStart w:id="457" w:name="_Toc271529446"/>
      <w:bookmarkStart w:id="458" w:name="_Toc270430279"/>
      <w:bookmarkStart w:id="459" w:name="_Toc270429124"/>
      <w:bookmarkStart w:id="460" w:name="_Toc270420561"/>
      <w:bookmarkStart w:id="461" w:name="_Toc269996969"/>
      <w:bookmarkStart w:id="462" w:name="_Toc269040700"/>
      <w:bookmarkStart w:id="463" w:name="_Toc269115276"/>
      <w:bookmarkStart w:id="464" w:name="_Toc275771645"/>
      <w:bookmarkStart w:id="465" w:name="_Toc275770862"/>
      <w:bookmarkStart w:id="466" w:name="_Toc275766002"/>
      <w:bookmarkStart w:id="467" w:name="_Toc275764725"/>
      <w:bookmarkStart w:id="468" w:name="_Toc275181520"/>
      <w:bookmarkStart w:id="469" w:name="_Toc273352076"/>
      <w:bookmarkStart w:id="470" w:name="_Toc419377347"/>
      <w:bookmarkEnd w:id="447"/>
      <w:r>
        <w:rPr>
          <w:lang w:val="et-EE"/>
        </w:rPr>
        <w:t xml:space="preserve">DVK </w:t>
      </w:r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r>
        <w:rPr>
          <w:lang w:val="et-EE"/>
        </w:rPr>
        <w:t>liidese seadistamine</w:t>
      </w:r>
      <w:bookmarkEnd w:id="464"/>
      <w:bookmarkEnd w:id="465"/>
      <w:bookmarkEnd w:id="466"/>
      <w:bookmarkEnd w:id="467"/>
      <w:bookmarkEnd w:id="468"/>
      <w:bookmarkEnd w:id="469"/>
      <w:bookmarkEnd w:id="470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Kindlasti tuleb kontrollida, et DVK universaalkliendi andmetabelis DHL_CLASSIFIER olevad DVK staatuste klassifikaatorid vastaksid ADIT-is kasutatavatele, mis asuvad tabelis DOCUMENT_DVK_STATUS. Lisaks on vajalik lülitada välja DVK universaalkliendi andmebaasis olev andmebaasipäästik “TR_DHL_MESSAGE_ID”.</w:t>
      </w:r>
    </w:p>
    <w:p w:rsidR="00DB5435" w:rsidRDefault="00DB5435">
      <w:pPr>
        <w:pageBreakBefore/>
        <w:spacing w:after="200" w:line="276" w:lineRule="auto"/>
        <w:rPr>
          <w:lang w:val="et-EE"/>
        </w:rPr>
      </w:pPr>
    </w:p>
    <w:p w:rsidR="00DB5435" w:rsidRDefault="001E55C4">
      <w:pPr>
        <w:pStyle w:val="Heading1"/>
        <w:rPr>
          <w:lang w:val="et-EE"/>
        </w:rPr>
      </w:pPr>
      <w:bookmarkStart w:id="471" w:name="__RefHeading__4278_1533963332"/>
      <w:bookmarkStart w:id="472" w:name="_Toc275771646"/>
      <w:bookmarkStart w:id="473" w:name="_Toc275770863"/>
      <w:bookmarkStart w:id="474" w:name="_Toc275766003"/>
      <w:bookmarkStart w:id="475" w:name="_Toc275764726"/>
      <w:bookmarkStart w:id="476" w:name="_Toc275181521"/>
      <w:bookmarkStart w:id="477" w:name="_Toc273126558"/>
      <w:bookmarkStart w:id="478" w:name="_Toc273126340"/>
      <w:bookmarkStart w:id="479" w:name="_Toc273123377"/>
      <w:bookmarkStart w:id="480" w:name="_Toc273123293"/>
      <w:bookmarkStart w:id="481" w:name="_Toc273108579"/>
      <w:bookmarkStart w:id="482" w:name="_Toc272832972"/>
      <w:bookmarkStart w:id="483" w:name="_Toc272232652"/>
      <w:bookmarkStart w:id="484" w:name="_Toc271538822"/>
      <w:bookmarkStart w:id="485" w:name="_Toc271531548"/>
      <w:bookmarkStart w:id="486" w:name="_Toc271529447"/>
      <w:bookmarkStart w:id="487" w:name="_Toc270430280"/>
      <w:bookmarkStart w:id="488" w:name="_Toc270429125"/>
      <w:bookmarkStart w:id="489" w:name="_Toc270420562"/>
      <w:bookmarkStart w:id="490" w:name="_Toc269996970"/>
      <w:bookmarkStart w:id="491" w:name="_Toc269115277"/>
      <w:bookmarkStart w:id="492" w:name="_Toc273352077"/>
      <w:bookmarkStart w:id="493" w:name="_Toc419377348"/>
      <w:bookmarkEnd w:id="471"/>
      <w:r>
        <w:rPr>
          <w:lang w:val="et-EE"/>
        </w:rPr>
        <w:t>T</w:t>
      </w:r>
      <w:bookmarkStart w:id="494" w:name="_Toc269040701"/>
      <w:r>
        <w:rPr>
          <w:lang w:val="et-EE"/>
        </w:rPr>
        <w:t>eavituskalendri ja riigiportaali X-Tee liidese seadistamine</w:t>
      </w:r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Teavituskalendri ja riigiportaali liideste töölesaamiseks tuleb teha järgmised seadistused: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teavituskalendris kasutatava ADIT teavituse nimetus (nimetus, mille alusel kasutajad teavituskalendris ADIT teavitusi tellida saavad).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teavituste väljasaatmise intervall.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väljuvate x-tee päringute parameetrid.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Tagada, et teavitusportaali ja riigiportaali andmekogude poole pöörduval asutusel (määratud failis xtee.properties) oleks järgmiste x-tee päringute käivitamise õigus:</w:t>
      </w:r>
    </w:p>
    <w:p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teavituskalender.lisaSyndmus</w:t>
      </w:r>
    </w:p>
    <w:p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riigiportaal.tellimusteStaatus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r>
        <w:rPr>
          <w:lang w:val="et-EE"/>
        </w:rPr>
        <w:t xml:space="preserve">Teavituse nimetuse teavituskalendris saab määrata failis </w:t>
      </w:r>
      <w:r>
        <w:rPr>
          <w:b/>
          <w:bCs/>
          <w:lang w:val="et-EE"/>
        </w:rPr>
        <w:t>adit-configuration.xml</w:t>
      </w:r>
      <w:r>
        <w:rPr>
          <w:lang w:val="et-EE"/>
        </w:rPr>
        <w:t>.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  <w:rPr>
          <w:lang w:val="et-EE"/>
        </w:rPr>
      </w:pPr>
      <w:r>
        <w:rPr>
          <w:lang w:val="et-EE"/>
        </w:rPr>
        <w:t>Teavituskalendri teavituse nimetuse määramine: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Configuration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"getJoinedMaxResults"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"tempDir"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hyperlink r:id="rId12" w:history="1">
        <w:r>
          <w:rPr>
            <w:rFonts w:ascii="Courier New" w:hAnsi="Courier New" w:cs="Courier New"/>
            <w:i/>
            <w:iCs/>
            <w:color w:val="17365D"/>
            <w:sz w:val="20"/>
            <w:szCs w:val="20"/>
            <w:lang w:val="et-EE" w:bidi="ar-SA"/>
          </w:rPr>
          <w:t>/tmp</w:t>
        </w:r>
      </w:hyperlink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"deleteTemporaryFiles"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"schedulerEventTypeName"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"Minu dokumentide teavitus"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"dvkResponseMessageStylesheet"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DVKresponseMessage.xsl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!-- Üldine kettamahu piirang ühe kasutaja kohta baitides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"globalDiskQuota"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Teavituskalendri teenuse nimetuse saad teada teavituskalendrist – tegemist on sama nimetusega, mida kuvatakse teavituste tellimise nimekirjas.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</w:pPr>
      <w:r>
        <w:rPr>
          <w:lang w:val="et-EE"/>
        </w:rPr>
        <w:t xml:space="preserve">Teavituste väljasaatmise intervalli määramine (failis </w:t>
      </w:r>
      <w:r>
        <w:rPr>
          <w:b/>
          <w:lang w:val="et-EE"/>
        </w:rPr>
        <w:t>adit-jobs.xml</w:t>
      </w:r>
      <w:r>
        <w:rPr>
          <w:lang w:val="et-EE"/>
        </w:rPr>
        <w:t>):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First send 10 minutes after server start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sending every 10 minutes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Üldjuhul saadab ADIT andmekogu oma teavitudi välja reaalajas (s.t. vahetult pärast teavitatava sündmuse toimumist). Perioodiliselt saadetakse välja teavitusi, mille reaalajas saatmine mingil põhjusel ebaõnnestus.</w:t>
      </w:r>
    </w:p>
    <w:p w:rsidR="00DB5435" w:rsidRDefault="001E55C4">
      <w:r>
        <w:rPr>
          <w:lang w:val="et-EE"/>
        </w:rPr>
        <w:t xml:space="preserve">Seadete </w:t>
      </w:r>
      <w:r>
        <w:rPr>
          <w:i/>
          <w:iCs/>
          <w:lang w:val="et-EE"/>
        </w:rPr>
        <w:t>startDelay</w:t>
      </w:r>
      <w:r>
        <w:rPr>
          <w:lang w:val="et-EE"/>
        </w:rPr>
        <w:t xml:space="preserve"> ja </w:t>
      </w:r>
      <w:r>
        <w:rPr>
          <w:i/>
          <w:iCs/>
          <w:lang w:val="et-EE"/>
        </w:rPr>
        <w:t>repeatInterval</w:t>
      </w:r>
      <w:r>
        <w:rPr>
          <w:lang w:val="et-EE"/>
        </w:rPr>
        <w:t xml:space="preserve"> väärtused on arvestatud millisekundites.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</w:pPr>
      <w:r>
        <w:rPr>
          <w:lang w:val="et-EE"/>
        </w:rPr>
        <w:t xml:space="preserve">Väljuvate X-Tee päringute seadistamine failis </w:t>
      </w:r>
      <w:r>
        <w:rPr>
          <w:b/>
          <w:bCs/>
          <w:lang w:val="et-EE"/>
        </w:rPr>
        <w:t>xtee.properties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70006317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//turvaserver/cgi-bin/consumer_proxy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00000000000</w:t>
      </w:r>
    </w:p>
    <w:p w:rsidR="00DB5435" w:rsidRDefault="00DB5435">
      <w:pPr>
        <w:rPr>
          <w:lang w:val="et-EE"/>
        </w:rPr>
      </w:pPr>
    </w:p>
    <w:p w:rsidR="00DB5435" w:rsidRDefault="001E55C4">
      <w:r>
        <w:rPr>
          <w:rFonts w:cs="Courier New"/>
          <w:lang w:val="et-EE" w:bidi="ar-SA"/>
        </w:rPr>
        <w:t xml:space="preserve">Failis xtee.properties võib ignoreerida seadete </w:t>
      </w:r>
      <w:r>
        <w:rPr>
          <w:rFonts w:cs="Courier New"/>
          <w:i/>
          <w:iCs/>
          <w:lang w:val="et-EE" w:bidi="ar-SA"/>
        </w:rPr>
        <w:t>database</w:t>
      </w:r>
      <w:r>
        <w:rPr>
          <w:rFonts w:cs="Courier New"/>
          <w:lang w:val="et-EE" w:bidi="ar-SA"/>
        </w:rPr>
        <w:t xml:space="preserve">, </w:t>
      </w:r>
      <w:r>
        <w:rPr>
          <w:rFonts w:cs="Courier New"/>
          <w:i/>
          <w:iCs/>
          <w:lang w:val="et-EE" w:bidi="ar-SA"/>
        </w:rPr>
        <w:t>method</w:t>
      </w:r>
      <w:r>
        <w:rPr>
          <w:rFonts w:cs="Courier New"/>
          <w:lang w:val="et-EE" w:bidi="ar-SA"/>
        </w:rPr>
        <w:t xml:space="preserve"> ja </w:t>
      </w:r>
      <w:r>
        <w:rPr>
          <w:rFonts w:cs="Courier New"/>
          <w:i/>
          <w:iCs/>
          <w:lang w:val="et-EE" w:bidi="ar-SA"/>
        </w:rPr>
        <w:t>version</w:t>
      </w:r>
      <w:r>
        <w:rPr>
          <w:rFonts w:cs="Courier New"/>
          <w:lang w:val="et-EE" w:bidi="ar-SA"/>
        </w:rPr>
        <w:t xml:space="preserve"> väärtusi, kuna need määrab ADIT iga teostatava päringu puhul automaatselt.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1"/>
        <w:rPr>
          <w:lang w:val="et-EE"/>
        </w:rPr>
      </w:pPr>
      <w:bookmarkStart w:id="495" w:name="_Toc275771647"/>
      <w:bookmarkStart w:id="496" w:name="_Toc275770864"/>
      <w:bookmarkStart w:id="497" w:name="_Toc275766004"/>
      <w:bookmarkStart w:id="498" w:name="_Toc275764727"/>
      <w:bookmarkStart w:id="499" w:name="_Toc275181522"/>
      <w:bookmarkStart w:id="500" w:name="_Toc419377349"/>
      <w:r>
        <w:rPr>
          <w:lang w:val="et-EE"/>
        </w:rPr>
        <w:t>Monitooringu rakendus ja rakenduse kontroll</w:t>
      </w:r>
      <w:bookmarkEnd w:id="495"/>
      <w:bookmarkEnd w:id="496"/>
      <w:bookmarkEnd w:id="497"/>
      <w:bookmarkEnd w:id="498"/>
      <w:bookmarkEnd w:id="499"/>
      <w:bookmarkEnd w:id="500"/>
    </w:p>
    <w:p w:rsidR="00DB5435" w:rsidRDefault="001E55C4">
      <w:r>
        <w:rPr>
          <w:lang w:val="et-EE"/>
        </w:rPr>
        <w:t xml:space="preserve">Rakenduse esmaseks kontrolliks mine veebilehitsejaga aadressile </w:t>
      </w:r>
      <w:hyperlink r:id="rId13" w:history="1">
        <w:r>
          <w:rPr>
            <w:rStyle w:val="Hyperlink"/>
            <w:lang w:val="et-EE"/>
          </w:rPr>
          <w:t>http://[SERVER]:[PORT]/adit</w:t>
        </w:r>
      </w:hyperlink>
      <w:r>
        <w:rPr>
          <w:lang w:val="et-EE"/>
        </w:rPr>
        <w:t xml:space="preserve"> . Siin asuvad viidad järgmistele rakenduse komponentidele: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aadress (</w:t>
      </w:r>
      <w:hyperlink r:id="rId14" w:history="1">
        <w:r>
          <w:rPr>
            <w:rStyle w:val="Hyperlink"/>
            <w:lang w:val="et-EE"/>
          </w:rPr>
          <w:t>http://[SERVER]:[PORT]/adit/service</w:t>
        </w:r>
      </w:hyperlink>
      <w:r>
        <w:rPr>
          <w:lang w:val="et-EE"/>
        </w:rPr>
        <w:t>)</w:t>
      </w: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WSDL (</w:t>
      </w:r>
      <w:hyperlink r:id="rId15" w:history="1">
        <w:r>
          <w:rPr>
            <w:rStyle w:val="Hyperlink"/>
            <w:lang w:val="et-EE"/>
          </w:rPr>
          <w:t>http://[SERVER]:[PORT]/adit/service/adit.wsdl</w:t>
        </w:r>
      </w:hyperlink>
      <w:r>
        <w:rPr>
          <w:lang w:val="et-EE"/>
        </w:rPr>
        <w:t>)</w:t>
      </w: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monitooringuleht (</w:t>
      </w:r>
      <w:hyperlink r:id="rId16" w:history="1">
        <w:r>
          <w:rPr>
            <w:rStyle w:val="Hyperlink"/>
            <w:lang w:val="et-EE"/>
          </w:rPr>
          <w:t>http://[SERVER]:[PORT]/adit/monitor</w:t>
        </w:r>
      </w:hyperlink>
      <w:r>
        <w:rPr>
          <w:lang w:val="et-EE"/>
        </w:rPr>
        <w:t>)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rPr>
          <w:lang w:val="et-EE" w:bidi="ar-SA"/>
        </w:rPr>
      </w:pPr>
      <w:bookmarkStart w:id="501" w:name="_Toc275771648"/>
      <w:bookmarkStart w:id="502" w:name="_Toc275770865"/>
      <w:bookmarkStart w:id="503" w:name="_Toc419377350"/>
      <w:r>
        <w:rPr>
          <w:lang w:val="et-EE" w:bidi="ar-SA"/>
        </w:rPr>
        <w:t>Seadistamine</w:t>
      </w:r>
      <w:bookmarkEnd w:id="501"/>
      <w:bookmarkEnd w:id="502"/>
      <w:bookmarkEnd w:id="503"/>
    </w:p>
    <w:p w:rsidR="00DB5435" w:rsidRDefault="00DB5435">
      <w:pPr>
        <w:rPr>
          <w:lang w:val="et-EE"/>
        </w:rPr>
      </w:pPr>
    </w:p>
    <w:p w:rsidR="00DB5435" w:rsidRDefault="001E55C4">
      <w:r>
        <w:rPr>
          <w:lang w:val="et-EE"/>
        </w:rPr>
        <w:t xml:space="preserve">Monitooringurakenduse seadistamiseks on failis </w:t>
      </w:r>
      <w:r>
        <w:rPr>
          <w:b/>
          <w:lang w:val="et-EE"/>
        </w:rPr>
        <w:t xml:space="preserve">adit-configuration.xml </w:t>
      </w:r>
      <w:r>
        <w:rPr>
          <w:lang w:val="et-EE"/>
        </w:rPr>
        <w:t>järgmine sektsioon: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"aditServiceUrl“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"http://10.0.13.36:7020/adit/service"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"remoteApplicationShortName"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"MONITOR_TEST_APP"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"institutionCode"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"123456789"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"testDocumentFileId"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"documentSaveInterval"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"documentSendToDvkInterval"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"documentSendToAditInterval"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"notificationSendInterval"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"errorLevel"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"FATAL"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autoSpaceDE w:val="0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r>
        <w:rPr>
          <w:b/>
          <w:i/>
          <w:lang w:val="et-EE" w:bidi="ar-SA"/>
        </w:rPr>
        <w:t>aditServiceUrl</w:t>
      </w:r>
      <w:r>
        <w:rPr>
          <w:lang w:val="et-EE" w:bidi="ar-SA"/>
        </w:rPr>
        <w:t xml:space="preserve"> – adit teenuse URL. Kui tahetakse testida ka X-tee toimimist, siis võib siia määrata X-tee turvaserveri aadressi.</w:t>
      </w:r>
    </w:p>
    <w:p w:rsidR="00DB5435" w:rsidRDefault="001E55C4">
      <w:r>
        <w:rPr>
          <w:b/>
          <w:i/>
          <w:lang w:val="et-EE" w:bidi="ar-SA"/>
        </w:rPr>
        <w:t>remoteApplicationShortName</w:t>
      </w:r>
      <w:r>
        <w:rPr>
          <w:lang w:val="et-EE" w:bidi="ar-SA"/>
        </w:rPr>
        <w:t xml:space="preserve"> – monitooringupäringutes kasutatav välise infosüsteemi lühinimi. Vastava lühinimega infosüsteem peab olema registreeritud ADIT andmebaasis (REMOTE_APPLICATION).</w:t>
      </w:r>
    </w:p>
    <w:p w:rsidR="00DB5435" w:rsidRDefault="001E55C4">
      <w:r>
        <w:rPr>
          <w:b/>
          <w:i/>
          <w:lang w:val="et-EE" w:bidi="ar-SA"/>
        </w:rPr>
        <w:t>userCode</w:t>
      </w:r>
      <w:r>
        <w:rPr>
          <w:lang w:val="et-EE" w:bidi="ar-SA"/>
        </w:rPr>
        <w:t xml:space="preserve"> – monitooringupäringutes kasutatav kasutajakood, kelle nimel tehakse X-tee päringuid. ADIT rakenduses peab olema registreeritud vastav kasutaja (ADIT_USER).</w:t>
      </w:r>
    </w:p>
    <w:p w:rsidR="00DB5435" w:rsidRDefault="001E55C4"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monitooringupäringutes kasutatav asutuse kood.</w:t>
      </w:r>
    </w:p>
    <w:p w:rsidR="00DB5435" w:rsidRDefault="001E55C4"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testdokumendi ID. Määratud ID-ga dokumenti kasutatakse monitooringupäringutes „saveDocument“ ja „getDocument“.</w:t>
      </w:r>
    </w:p>
    <w:p w:rsidR="00DB5435" w:rsidRDefault="001E55C4">
      <w:r>
        <w:rPr>
          <w:b/>
          <w:i/>
          <w:lang w:val="et-EE" w:bidi="ar-SA"/>
        </w:rPr>
        <w:lastRenderedPageBreak/>
        <w:t>dvkTestDocumentID</w:t>
      </w:r>
      <w:r>
        <w:rPr>
          <w:lang w:val="et-EE" w:bidi="ar-SA"/>
        </w:rPr>
        <w:t xml:space="preserve"> – DVK Universaalkliendis oleva testdokumendi ID. Kasutatakse selleks, et kontrollida DVK liidest.</w:t>
      </w:r>
    </w:p>
    <w:p w:rsidR="00DB5435" w:rsidRDefault="001E55C4"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monitooringupäringutes kasutatav testdokumendi faili ID.</w:t>
      </w:r>
    </w:p>
    <w:p w:rsidR="00DB5435" w:rsidRDefault="001E55C4"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monitooringupäringus „getUserInfo“ kasutatav kasutajakood – kasutaja, kelle andmeid ADIT päringuga päritakse.</w:t>
      </w:r>
    </w:p>
    <w:p w:rsidR="00DB5435" w:rsidRDefault="001E55C4"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intervall, mille jooksul testitakse dokumendi muutmise päringut (millisekundites)</w:t>
      </w:r>
    </w:p>
    <w:p w:rsidR="00DB5435" w:rsidRDefault="001E55C4">
      <w:r>
        <w:rPr>
          <w:b/>
          <w:lang w:val="et-EE" w:bidi="ar-SA"/>
        </w:rPr>
        <w:t>documentSendToDvkInterval</w:t>
      </w:r>
      <w:r>
        <w:rPr>
          <w:lang w:val="et-EE" w:bidi="ar-SA"/>
        </w:rPr>
        <w:t xml:space="preserve"> – intervall, mille jooksul testitakse dokumentide saatmist DVK-sse (millisekundites).</w:t>
      </w:r>
    </w:p>
    <w:p w:rsidR="00DB5435" w:rsidRDefault="001E55C4"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intervall, mille jooksul testitakse dokumentide vastuvõtmist DVK-st (millisekundites).</w:t>
      </w:r>
    </w:p>
    <w:p w:rsidR="00DB5435" w:rsidRDefault="001E55C4"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intervall, mille jooksul saadetakse teavitusi teavitusteenusele (millisekundites).</w:t>
      </w:r>
    </w:p>
    <w:p w:rsidR="00DB5435" w:rsidRDefault="001E55C4"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intervall, mille jooksul kontrollitakse veateadete logitabelit.</w:t>
      </w:r>
    </w:p>
    <w:p w:rsidR="00DB5435" w:rsidRDefault="001E55C4">
      <w:r>
        <w:rPr>
          <w:b/>
          <w:i/>
          <w:lang w:val="et-EE" w:bidi="ar-SA"/>
        </w:rPr>
        <w:t>errorLevel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:rsidR="00DB5435" w:rsidRDefault="00DB5435">
      <w:pPr>
        <w:rPr>
          <w:lang w:val="et-EE" w:bidi="ar-SA"/>
        </w:rPr>
      </w:pPr>
    </w:p>
    <w:p w:rsidR="00DB5435" w:rsidRDefault="001E55C4">
      <w:pPr>
        <w:pStyle w:val="Heading2"/>
        <w:rPr>
          <w:lang w:val="et-EE" w:bidi="ar-SA"/>
        </w:rPr>
      </w:pPr>
      <w:bookmarkStart w:id="504" w:name="_Toc275771649"/>
      <w:bookmarkStart w:id="505" w:name="_Toc419377351"/>
      <w:r>
        <w:rPr>
          <w:lang w:val="et-EE" w:bidi="ar-SA"/>
        </w:rPr>
        <w:t>Nagiose seaded</w:t>
      </w:r>
      <w:bookmarkEnd w:id="504"/>
      <w:bookmarkEnd w:id="505"/>
    </w:p>
    <w:p w:rsidR="00DB5435" w:rsidRDefault="001E55C4">
      <w:pPr>
        <w:pStyle w:val="Heading3"/>
        <w:rPr>
          <w:lang w:val="et-EE"/>
        </w:rPr>
      </w:pPr>
      <w:bookmarkStart w:id="506" w:name="_Toc275771650"/>
      <w:bookmarkStart w:id="507" w:name="_Toc419377352"/>
      <w:r>
        <w:rPr>
          <w:lang w:val="et-EE"/>
        </w:rPr>
        <w:t>Rakenduse log4j-nagiosappender seadistus</w:t>
      </w:r>
      <w:bookmarkEnd w:id="506"/>
      <w:bookmarkEnd w:id="507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 NSCA teenus, kuulab mon1a.sise.kit (IP 10.0.5.10 – soovituslik on usaldada DNSi) ning TCP pordil 5667. Suhtluse krüpteerimiseks kasutatakse NSCA konfiguratsioonis 16 = RIJNDAEL-256 algoritmi. Ühtlasi tuleb defineerida ka parool, mida siinkohal ülesse ei märgi.</w:t>
      </w:r>
    </w:p>
    <w:p w:rsidR="00DB5435" w:rsidRDefault="001E55C4">
      <w:pPr>
        <w:pStyle w:val="Heading3"/>
        <w:rPr>
          <w:lang w:val="et-EE"/>
        </w:rPr>
      </w:pPr>
      <w:bookmarkStart w:id="508" w:name="_Toc275771651"/>
      <w:bookmarkStart w:id="509" w:name="_Toc419377353"/>
      <w:r>
        <w:rPr>
          <w:lang w:val="et-EE"/>
        </w:rPr>
        <w:t>Nagiose seadistus – passiivne monitoring</w:t>
      </w:r>
      <w:bookmarkEnd w:id="508"/>
      <w:bookmarkEnd w:id="509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adit-service3, milles määratakse active_check_enabled 0 parameetriga passiivne kontroll.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adit-service3</w:t>
      </w:r>
      <w:r>
        <w:rPr>
          <w:lang w:val="et-EE"/>
        </w:rPr>
        <w:br/>
        <w:t xml:space="preserve">    use                                      generic-service-template1</w:t>
      </w:r>
      <w:r>
        <w:rPr>
          <w:lang w:val="et-EE"/>
        </w:rPr>
        <w:br/>
        <w:t xml:space="preserve">    check_period                      24x7</w:t>
      </w:r>
      <w:r>
        <w:rPr>
          <w:lang w:val="et-EE"/>
        </w:rPr>
        <w:br/>
        <w:t xml:space="preserve">    contact_groups                   adit-admins1</w:t>
      </w:r>
      <w:r>
        <w:rPr>
          <w:lang w:val="et-EE"/>
        </w:rPr>
        <w:br/>
        <w:t xml:space="preserve">    notifications_enabled         1</w:t>
      </w:r>
      <w:r>
        <w:rPr>
          <w:lang w:val="et-EE"/>
        </w:rPr>
        <w:br/>
        <w:t xml:space="preserve">    notification_interval           2880</w:t>
      </w:r>
      <w:r>
        <w:rPr>
          <w:lang w:val="et-EE"/>
        </w:rPr>
        <w:br/>
        <w:t xml:space="preserve">    notification_period             16x7</w:t>
      </w:r>
      <w:r>
        <w:rPr>
          <w:lang w:val="et-EE"/>
        </w:rPr>
        <w:br/>
        <w:t xml:space="preserve">    active_checks_enabled       0</w:t>
      </w:r>
      <w:r>
        <w:rPr>
          <w:lang w:val="et-EE"/>
        </w:rPr>
        <w:br/>
        <w:t xml:space="preserve">    max_check_attempts          1</w:t>
      </w:r>
      <w:r>
        <w:rPr>
          <w:lang w:val="et-EE"/>
        </w:rPr>
        <w:br/>
        <w:t xml:space="preserve">    check_freshness                 1</w:t>
      </w:r>
      <w:r>
        <w:rPr>
          <w:lang w:val="et-EE"/>
        </w:rPr>
        <w:br/>
        <w:t xml:space="preserve">    freshness_threshold            86400</w:t>
      </w:r>
      <w:r>
        <w:rPr>
          <w:lang w:val="et-EE"/>
        </w:rPr>
        <w:br/>
        <w:t xml:space="preserve">    check_command                 return-critical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0</w:t>
      </w:r>
      <w:r>
        <w:rPr>
          <w:lang w:val="et-EE"/>
        </w:rPr>
        <w:br/>
        <w:t>}</w:t>
      </w:r>
    </w:p>
    <w:p w:rsidR="00DB5435" w:rsidRDefault="00DB5435">
      <w:pPr>
        <w:pageBreakBefore/>
        <w:spacing w:after="200" w:line="276" w:lineRule="auto"/>
        <w:rPr>
          <w:lang w:val="et-EE"/>
        </w:rPr>
      </w:pP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seadistatakse teenus, mille nimelist peab edastama nagios appender.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adit-service3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</w:t>
      </w:r>
      <w:r>
        <w:rPr>
          <w:lang w:val="et-EE"/>
        </w:rPr>
        <w:br/>
        <w:t xml:space="preserve">    check_command                   return-critical</w:t>
      </w:r>
      <w:r>
        <w:rPr>
          <w:lang w:val="et-EE"/>
        </w:rPr>
        <w:br/>
        <w:t>}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3"/>
        <w:rPr>
          <w:lang w:val="et-EE"/>
        </w:rPr>
      </w:pPr>
      <w:bookmarkStart w:id="510" w:name="_Toc275771652"/>
      <w:bookmarkStart w:id="511" w:name="_Toc419377354"/>
      <w:r>
        <w:rPr>
          <w:lang w:val="et-EE"/>
        </w:rPr>
        <w:t>Nagiose seadistus – aktiivne monitooring</w:t>
      </w:r>
      <w:bookmarkEnd w:id="510"/>
      <w:bookmarkEnd w:id="511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adit-service2.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 </w:t>
      </w:r>
      <w:r>
        <w:rPr>
          <w:lang w:val="et-EE"/>
        </w:rPr>
        <w:tab/>
        <w:t>adit-service2</w:t>
      </w:r>
      <w:r>
        <w:rPr>
          <w:lang w:val="et-EE"/>
        </w:rPr>
        <w:br/>
        <w:t xml:space="preserve">    use                                       </w:t>
      </w:r>
      <w:r>
        <w:rPr>
          <w:lang w:val="et-EE"/>
        </w:rPr>
        <w:tab/>
        <w:t xml:space="preserve"> generic-service-template1</w:t>
      </w:r>
      <w:r>
        <w:rPr>
          <w:lang w:val="et-EE"/>
        </w:rPr>
        <w:br/>
        <w:t xml:space="preserve">    check_period                      </w:t>
      </w:r>
      <w:r>
        <w:rPr>
          <w:lang w:val="et-EE"/>
        </w:rPr>
        <w:tab/>
        <w:t>24x7</w:t>
      </w:r>
      <w:r>
        <w:rPr>
          <w:lang w:val="et-EE"/>
        </w:rPr>
        <w:br/>
        <w:t xml:space="preserve">    contact_groups                  </w:t>
      </w:r>
      <w:r>
        <w:rPr>
          <w:lang w:val="et-EE"/>
        </w:rPr>
        <w:tab/>
        <w:t xml:space="preserve"> adit-admins1</w:t>
      </w:r>
      <w:r>
        <w:rPr>
          <w:lang w:val="et-EE"/>
        </w:rPr>
        <w:br/>
        <w:t xml:space="preserve">    notifications_enabled         </w:t>
      </w:r>
      <w:r>
        <w:rPr>
          <w:lang w:val="et-EE"/>
        </w:rPr>
        <w:tab/>
        <w:t>1</w:t>
      </w:r>
      <w:r>
        <w:rPr>
          <w:lang w:val="et-EE"/>
        </w:rPr>
        <w:br/>
        <w:t xml:space="preserve">    notification_interval           </w:t>
      </w:r>
      <w:r>
        <w:rPr>
          <w:lang w:val="et-EE"/>
        </w:rPr>
        <w:tab/>
        <w:t>2880</w:t>
      </w:r>
      <w:r>
        <w:rPr>
          <w:lang w:val="et-EE"/>
        </w:rPr>
        <w:br/>
        <w:t xml:space="preserve">    notification_period             </w:t>
      </w:r>
      <w:r>
        <w:rPr>
          <w:lang w:val="et-EE"/>
        </w:rPr>
        <w:tab/>
        <w:t>16x7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</w:t>
      </w:r>
      <w:r>
        <w:rPr>
          <w:lang w:val="et-EE"/>
        </w:rPr>
        <w:tab/>
        <w:t>0</w:t>
      </w:r>
      <w:r>
        <w:rPr>
          <w:lang w:val="et-EE"/>
        </w:rPr>
        <w:br/>
        <w:t>}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on defineeritud teenused, mida soovitakse kontrollida.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  adit-service2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ADIT_active_check</w:t>
      </w:r>
      <w:r>
        <w:rPr>
          <w:lang w:val="et-EE"/>
        </w:rPr>
        <w:br/>
        <w:t xml:space="preserve">    check_command                   check_http</w:t>
      </w:r>
      <w:r>
        <w:rPr>
          <w:lang w:val="et-EE"/>
        </w:rPr>
        <w:br/>
        <w:t>}</w:t>
      </w:r>
    </w:p>
    <w:p w:rsidR="00DB5435" w:rsidRDefault="00DB5435">
      <w:pPr>
        <w:rPr>
          <w:lang w:val="et-EE" w:bidi="ar-SA"/>
        </w:rPr>
      </w:pPr>
    </w:p>
    <w:sectPr w:rsidR="00DB5435">
      <w:headerReference w:type="default" r:id="rId17"/>
      <w:footerReference w:type="default" r:id="rId18"/>
      <w:pgSz w:w="11906" w:h="16838"/>
      <w:pgMar w:top="708" w:right="1417" w:bottom="708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52D" w:rsidRDefault="00AC752D">
      <w:r>
        <w:separator/>
      </w:r>
    </w:p>
  </w:endnote>
  <w:endnote w:type="continuationSeparator" w:id="0">
    <w:p w:rsidR="00AC752D" w:rsidRDefault="00AC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Lucidasans"/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C4" w:rsidRDefault="001E55C4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2242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52D" w:rsidRDefault="00AC752D">
      <w:r>
        <w:rPr>
          <w:color w:val="000000"/>
        </w:rPr>
        <w:separator/>
      </w:r>
    </w:p>
  </w:footnote>
  <w:footnote w:type="continuationSeparator" w:id="0">
    <w:p w:rsidR="00AC752D" w:rsidRDefault="00AC7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FC" w:rsidRDefault="001E55C4">
    <w:pPr>
      <w:pStyle w:val="Header"/>
      <w:spacing w:line="360" w:lineRule="auto"/>
      <w:jc w:val="both"/>
    </w:pPr>
    <w:r>
      <w:t xml:space="preserve">ADIT – </w:t>
    </w:r>
    <w:proofErr w:type="spellStart"/>
    <w:ins w:id="512" w:author="Kristo Kütt" w:date="2015-05-14T14:33:00Z">
      <w:r w:rsidR="0062242C">
        <w:t>rakenduse</w:t>
      </w:r>
      <w:proofErr w:type="spellEnd"/>
      <w:r w:rsidR="0062242C">
        <w:t xml:space="preserve"> </w:t>
      </w:r>
    </w:ins>
    <w:proofErr w:type="spellStart"/>
    <w:r>
      <w:t>paigaldusjuhend</w:t>
    </w:r>
    <w:proofErr w:type="spellEnd"/>
    <w:r>
      <w:tab/>
    </w:r>
    <w:r>
      <w:tab/>
    </w:r>
    <w:proofErr w:type="spellStart"/>
    <w:r>
      <w:t>Versioon</w:t>
    </w:r>
    <w:proofErr w:type="spellEnd"/>
    <w:r>
      <w:t xml:space="preserve"> 1.</w:t>
    </w:r>
    <w:ins w:id="513" w:author="Kristo Kütt" w:date="2015-05-12T16:08:00Z">
      <w:r w:rsidR="003552FC">
        <w:t>5</w:t>
      </w:r>
    </w:ins>
    <w:del w:id="514" w:author="Kristo Kütt" w:date="2015-05-12T16:08:00Z">
      <w:r w:rsidDel="003552FC">
        <w:delText>4</w:delText>
      </w:r>
    </w:del>
    <w:r>
      <w:t>.</w:t>
    </w:r>
    <w:del w:id="515" w:author="Kristo Kütt" w:date="2015-05-12T16:08:00Z">
      <w:r w:rsidDel="003552FC">
        <w:delText>2</w:delText>
      </w:r>
    </w:del>
    <w:ins w:id="516" w:author="Kristo Kütt" w:date="2015-05-12T16:08:00Z">
      <w:r w:rsidR="003552FC">
        <w:t>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4FC9"/>
    <w:multiLevelType w:val="multilevel"/>
    <w:tmpl w:val="396E80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B48798F"/>
    <w:multiLevelType w:val="multilevel"/>
    <w:tmpl w:val="46F0C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707249C"/>
    <w:multiLevelType w:val="multilevel"/>
    <w:tmpl w:val="3CF85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DDF0878"/>
    <w:multiLevelType w:val="multilevel"/>
    <w:tmpl w:val="06343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2F340952"/>
    <w:multiLevelType w:val="multilevel"/>
    <w:tmpl w:val="718C9B5C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3DA06ACD"/>
    <w:multiLevelType w:val="multilevel"/>
    <w:tmpl w:val="0816A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3FF905F2"/>
    <w:multiLevelType w:val="multilevel"/>
    <w:tmpl w:val="97E6C45A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>
    <w:nsid w:val="49F929A1"/>
    <w:multiLevelType w:val="multilevel"/>
    <w:tmpl w:val="A372F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5F5B7F21"/>
    <w:multiLevelType w:val="multilevel"/>
    <w:tmpl w:val="BBB20F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6F4E5F6F"/>
    <w:multiLevelType w:val="multilevel"/>
    <w:tmpl w:val="BC105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7A6A13D5"/>
    <w:multiLevelType w:val="multilevel"/>
    <w:tmpl w:val="270C59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39161E"/>
    <w:multiLevelType w:val="multilevel"/>
    <w:tmpl w:val="71E83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6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isto Kütt">
    <w15:presenceInfo w15:providerId="None" w15:userId="Kristo Kü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35"/>
    <w:rsid w:val="000569C4"/>
    <w:rsid w:val="00163113"/>
    <w:rsid w:val="001E55C4"/>
    <w:rsid w:val="003552FC"/>
    <w:rsid w:val="003C1D66"/>
    <w:rsid w:val="0062242C"/>
    <w:rsid w:val="009D7C9D"/>
    <w:rsid w:val="00AC752D"/>
    <w:rsid w:val="00B05C8C"/>
    <w:rsid w:val="00D84493"/>
    <w:rsid w:val="00DB5435"/>
    <w:rsid w:val="00F3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4CB41-B85A-4836-9D27-BDB4E859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a.ee/dokumendivahetus" TargetMode="External"/><Relationship Id="rId13" Type="http://schemas.openxmlformats.org/officeDocument/2006/relationships/hyperlink" Target="http://[SERVER]:[PORT]/ad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E:\tem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[SERVER]:[PORT]/adit/monitor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13.36:7001/conso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[SERVER]:[PORT]/adit/service/adit.wsdl" TargetMode="External"/><Relationship Id="rId10" Type="http://schemas.openxmlformats.org/officeDocument/2006/relationships/hyperlink" Target="http://[HOST]:[PORT]/conso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ven.apache.org/" TargetMode="External"/><Relationship Id="rId14" Type="http://schemas.openxmlformats.org/officeDocument/2006/relationships/hyperlink" Target="http://[SERVER]:[PORT]/adit/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8BFDA-2C10-4119-A56F-C5EFC0DF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5817</Words>
  <Characters>33740</Characters>
  <Application>Microsoft Office Word</Application>
  <DocSecurity>0</DocSecurity>
  <Lines>281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</dc:creator>
  <dc:description/>
  <cp:lastModifiedBy>Kristo Kütt</cp:lastModifiedBy>
  <cp:revision>7</cp:revision>
  <dcterms:created xsi:type="dcterms:W3CDTF">2015-05-12T08:56:00Z</dcterms:created>
  <dcterms:modified xsi:type="dcterms:W3CDTF">2015-05-14T11:33:00Z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